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411C5" w:rsidRDefault="009E13CF">
      <w:pPr>
        <w:spacing w:line="360" w:lineRule="auto"/>
        <w:jc w:val="right"/>
      </w:pPr>
      <w:r>
        <w:rPr>
          <w:rFonts w:ascii="Times New Roman" w:eastAsia="Times New Roman" w:hAnsi="Times New Roman" w:cs="Times New Roman"/>
        </w:rPr>
        <w:t>Alexander Cannell</w:t>
      </w:r>
    </w:p>
    <w:p w:rsidR="00C411C5" w:rsidRDefault="009E13CF">
      <w:pPr>
        <w:spacing w:line="360" w:lineRule="auto"/>
        <w:jc w:val="right"/>
      </w:pPr>
      <w:r>
        <w:rPr>
          <w:rFonts w:ascii="Times New Roman" w:eastAsia="Times New Roman" w:hAnsi="Times New Roman" w:cs="Times New Roman"/>
        </w:rPr>
        <w:t>CSIA 6010</w:t>
      </w:r>
    </w:p>
    <w:p w:rsidR="00C411C5" w:rsidRDefault="009E13CF">
      <w:pPr>
        <w:spacing w:line="360" w:lineRule="auto"/>
        <w:jc w:val="right"/>
      </w:pPr>
      <w:r>
        <w:rPr>
          <w:rFonts w:ascii="Times New Roman" w:eastAsia="Times New Roman" w:hAnsi="Times New Roman" w:cs="Times New Roman"/>
        </w:rPr>
        <w:t>09/08/2016</w:t>
      </w:r>
    </w:p>
    <w:p w:rsidR="00C411C5" w:rsidRDefault="009E13CF">
      <w:pPr>
        <w:spacing w:line="360" w:lineRule="auto"/>
        <w:jc w:val="center"/>
      </w:pPr>
      <w:r>
        <w:rPr>
          <w:rFonts w:ascii="Times New Roman" w:eastAsia="Times New Roman" w:hAnsi="Times New Roman" w:cs="Times New Roman"/>
          <w:sz w:val="28"/>
          <w:szCs w:val="28"/>
        </w:rPr>
        <w:t>Drug Crime Sentencing</w:t>
      </w:r>
    </w:p>
    <w:p w:rsidR="00C411C5" w:rsidRDefault="009E13CF">
      <w:pPr>
        <w:spacing w:line="360" w:lineRule="auto"/>
      </w:pPr>
      <w:r>
        <w:rPr>
          <w:rFonts w:ascii="Times New Roman" w:eastAsia="Times New Roman" w:hAnsi="Times New Roman" w:cs="Times New Roman"/>
          <w:b/>
          <w:sz w:val="24"/>
          <w:szCs w:val="24"/>
        </w:rPr>
        <w:t>Introduction:</w:t>
      </w:r>
    </w:p>
    <w:p w:rsidR="00C411C5" w:rsidRDefault="009E13CF">
      <w:pPr>
        <w:spacing w:line="360" w:lineRule="auto"/>
        <w:ind w:firstLine="720"/>
      </w:pPr>
      <w:commentRangeStart w:id="0"/>
      <w:r>
        <w:rPr>
          <w:rFonts w:ascii="Times New Roman" w:eastAsia="Times New Roman" w:hAnsi="Times New Roman" w:cs="Times New Roman"/>
        </w:rPr>
        <w:t>President Obama in May of 2016 granted clemency to 58 inmates, in December of 2015 he released 95 inmates, and just recently in August 2016 released 214 federal inmates from federal institutions</w:t>
      </w:r>
      <w:commentRangeEnd w:id="0"/>
      <w:r w:rsidR="00646A41">
        <w:rPr>
          <w:rStyle w:val="CommentReference"/>
        </w:rPr>
        <w:commentReference w:id="0"/>
      </w:r>
      <w:r>
        <w:rPr>
          <w:rFonts w:ascii="Times New Roman" w:eastAsia="Times New Roman" w:hAnsi="Times New Roman" w:cs="Times New Roman"/>
        </w:rPr>
        <w:t>. President Obama has granted clemency to a total of 562 to in</w:t>
      </w:r>
      <w:r>
        <w:rPr>
          <w:rFonts w:ascii="Times New Roman" w:eastAsia="Times New Roman" w:hAnsi="Times New Roman" w:cs="Times New Roman"/>
        </w:rPr>
        <w:t>mates, with almost 200 of those serving life sentences. When you read things like this in the paper, or see it on the news it scares you just a little</w:t>
      </w:r>
      <w:ins w:id="1" w:author="Chris Pogue" w:date="2016-09-22T13:56:00Z">
        <w:r w:rsidR="00D408C2">
          <w:rPr>
            <w:rFonts w:ascii="Times New Roman" w:eastAsia="Times New Roman" w:hAnsi="Times New Roman" w:cs="Times New Roman"/>
          </w:rPr>
          <w:t>;</w:t>
        </w:r>
      </w:ins>
      <w:del w:id="2" w:author="Chris Pogue" w:date="2016-09-22T13:56:00Z">
        <w:r w:rsidDel="00D408C2">
          <w:rPr>
            <w:rFonts w:ascii="Times New Roman" w:eastAsia="Times New Roman" w:hAnsi="Times New Roman" w:cs="Times New Roman"/>
          </w:rPr>
          <w:delText>.</w:delText>
        </w:r>
      </w:del>
      <w:r>
        <w:rPr>
          <w:rFonts w:ascii="Times New Roman" w:eastAsia="Times New Roman" w:hAnsi="Times New Roman" w:cs="Times New Roman"/>
        </w:rPr>
        <w:t xml:space="preserve"> I know it scares me</w:t>
      </w:r>
      <w:ins w:id="3" w:author="Chris Pogue" w:date="2016-09-22T13:56:00Z">
        <w:r w:rsidR="00D408C2">
          <w:rPr>
            <w:rFonts w:ascii="Times New Roman" w:eastAsia="Times New Roman" w:hAnsi="Times New Roman" w:cs="Times New Roman"/>
          </w:rPr>
          <w:t>.</w:t>
        </w:r>
      </w:ins>
      <w:del w:id="4" w:author="Chris Pogue" w:date="2016-09-22T13:56:00Z">
        <w:r w:rsidDel="00D408C2">
          <w:rPr>
            <w:rFonts w:ascii="Times New Roman" w:eastAsia="Times New Roman" w:hAnsi="Times New Roman" w:cs="Times New Roman"/>
          </w:rPr>
          <w:delText>,</w:delText>
        </w:r>
      </w:del>
      <w:r>
        <w:rPr>
          <w:rFonts w:ascii="Times New Roman" w:eastAsia="Times New Roman" w:hAnsi="Times New Roman" w:cs="Times New Roman"/>
        </w:rPr>
        <w:t xml:space="preserve"> I get a picture in my head of masses of people in orange jumpsuits breaking out of </w:t>
      </w:r>
      <w:r>
        <w:rPr>
          <w:rFonts w:ascii="Times New Roman" w:eastAsia="Times New Roman" w:hAnsi="Times New Roman" w:cs="Times New Roman"/>
        </w:rPr>
        <w:t>prison to go commit more crimes. But wait</w:t>
      </w:r>
      <w:ins w:id="5" w:author="Chris Pogue" w:date="2016-09-22T13:56:00Z">
        <w:r w:rsidR="00D408C2">
          <w:rPr>
            <w:rFonts w:ascii="Times New Roman" w:eastAsia="Times New Roman" w:hAnsi="Times New Roman" w:cs="Times New Roman"/>
          </w:rPr>
          <w:t>,</w:t>
        </w:r>
      </w:ins>
      <w:r>
        <w:rPr>
          <w:rFonts w:ascii="Times New Roman" w:eastAsia="Times New Roman" w:hAnsi="Times New Roman" w:cs="Times New Roman"/>
        </w:rPr>
        <w:t xml:space="preserve"> what were those inmates actually incarcerated for? Why is President Obama releasing them? In a statement from the Washington Post it states, “[these are] Federal prisoners who have received severe mandatory sentenc</w:t>
      </w:r>
      <w:r>
        <w:rPr>
          <w:rFonts w:ascii="Times New Roman" w:eastAsia="Times New Roman" w:hAnsi="Times New Roman" w:cs="Times New Roman"/>
        </w:rPr>
        <w:t xml:space="preserve">es for nonviolent drug offenses.” All the  inmates had to meet the criteria of </w:t>
      </w:r>
      <w:del w:id="6" w:author="Chris Pogue" w:date="2016-09-22T13:56:00Z">
        <w:r w:rsidDel="00D408C2">
          <w:rPr>
            <w:rFonts w:ascii="Times New Roman" w:eastAsia="Times New Roman" w:hAnsi="Times New Roman" w:cs="Times New Roman"/>
          </w:rPr>
          <w:delText>non violent</w:delText>
        </w:r>
      </w:del>
      <w:ins w:id="7" w:author="Chris Pogue" w:date="2016-09-22T13:56:00Z">
        <w:r w:rsidR="00D408C2">
          <w:rPr>
            <w:rFonts w:ascii="Times New Roman" w:eastAsia="Times New Roman" w:hAnsi="Times New Roman" w:cs="Times New Roman"/>
          </w:rPr>
          <w:t>non-violent</w:t>
        </w:r>
      </w:ins>
      <w:r>
        <w:rPr>
          <w:rFonts w:ascii="Times New Roman" w:eastAsia="Times New Roman" w:hAnsi="Times New Roman" w:cs="Times New Roman"/>
        </w:rPr>
        <w:t xml:space="preserve"> offenders, </w:t>
      </w:r>
      <w:ins w:id="8" w:author="Chris Pogue" w:date="2016-09-22T13:57:00Z">
        <w:r w:rsidR="00D408C2">
          <w:rPr>
            <w:rFonts w:ascii="Times New Roman" w:eastAsia="Times New Roman" w:hAnsi="Times New Roman" w:cs="Times New Roman"/>
          </w:rPr>
          <w:t xml:space="preserve">be </w:t>
        </w:r>
      </w:ins>
      <w:r>
        <w:rPr>
          <w:rFonts w:ascii="Times New Roman" w:eastAsia="Times New Roman" w:hAnsi="Times New Roman" w:cs="Times New Roman"/>
        </w:rPr>
        <w:t xml:space="preserve">model prisoners, first time offender, are not closely tied to any gang, and </w:t>
      </w:r>
      <w:del w:id="9" w:author="Chris Pogue" w:date="2016-09-22T13:57:00Z">
        <w:r w:rsidDel="00D408C2">
          <w:rPr>
            <w:rFonts w:ascii="Times New Roman" w:eastAsia="Times New Roman" w:hAnsi="Times New Roman" w:cs="Times New Roman"/>
          </w:rPr>
          <w:delText>who should have gotten</w:delText>
        </w:r>
      </w:del>
      <w:ins w:id="10" w:author="Chris Pogue" w:date="2016-09-22T13:57:00Z">
        <w:r w:rsidR="00D408C2">
          <w:rPr>
            <w:rFonts w:ascii="Times New Roman" w:eastAsia="Times New Roman" w:hAnsi="Times New Roman" w:cs="Times New Roman"/>
          </w:rPr>
          <w:t>would have received</w:t>
        </w:r>
      </w:ins>
      <w:r>
        <w:rPr>
          <w:rFonts w:ascii="Times New Roman" w:eastAsia="Times New Roman" w:hAnsi="Times New Roman" w:cs="Times New Roman"/>
        </w:rPr>
        <w:t xml:space="preserve"> shorter sentences if they had committed the crime a few</w:t>
      </w:r>
      <w:r>
        <w:rPr>
          <w:rFonts w:ascii="Times New Roman" w:eastAsia="Times New Roman" w:hAnsi="Times New Roman" w:cs="Times New Roman"/>
        </w:rPr>
        <w:t xml:space="preserve"> years later. After understanding the context behind the clemency, I started to see why President Obama released these prisoners.  It was the result of mandatory sentencing laws. But </w:t>
      </w:r>
      <w:ins w:id="11" w:author="Chris Pogue" w:date="2016-09-22T13:57:00Z">
        <w:r w:rsidR="00D408C2">
          <w:rPr>
            <w:rFonts w:ascii="Times New Roman" w:eastAsia="Times New Roman" w:hAnsi="Times New Roman" w:cs="Times New Roman"/>
          </w:rPr>
          <w:t>w</w:t>
        </w:r>
      </w:ins>
      <w:del w:id="12" w:author="Chris Pogue" w:date="2016-09-22T13:57:00Z">
        <w:r w:rsidDel="00D408C2">
          <w:rPr>
            <w:rFonts w:ascii="Times New Roman" w:eastAsia="Times New Roman" w:hAnsi="Times New Roman" w:cs="Times New Roman"/>
          </w:rPr>
          <w:delText>W</w:delText>
        </w:r>
      </w:del>
      <w:r>
        <w:rPr>
          <w:rFonts w:ascii="Times New Roman" w:eastAsia="Times New Roman" w:hAnsi="Times New Roman" w:cs="Times New Roman"/>
        </w:rPr>
        <w:t>hat is clemency? In the justice system it is an act of pardoning/forgivi</w:t>
      </w:r>
      <w:r>
        <w:rPr>
          <w:rFonts w:ascii="Times New Roman" w:eastAsia="Times New Roman" w:hAnsi="Times New Roman" w:cs="Times New Roman"/>
        </w:rPr>
        <w:t>ng someone's crime</w:t>
      </w:r>
      <w:del w:id="13" w:author="Chris Pogue" w:date="2016-09-22T13:58:00Z">
        <w:r w:rsidDel="00D408C2">
          <w:rPr>
            <w:rFonts w:ascii="Times New Roman" w:eastAsia="Times New Roman" w:hAnsi="Times New Roman" w:cs="Times New Roman"/>
          </w:rPr>
          <w:delText>.  Clemency</w:delText>
        </w:r>
      </w:del>
      <w:ins w:id="14" w:author="Chris Pogue" w:date="2016-09-22T13:58:00Z">
        <w:r w:rsidR="00D408C2">
          <w:rPr>
            <w:rFonts w:ascii="Times New Roman" w:eastAsia="Times New Roman" w:hAnsi="Times New Roman" w:cs="Times New Roman"/>
          </w:rPr>
          <w:t>, and</w:t>
        </w:r>
      </w:ins>
      <w:r>
        <w:rPr>
          <w:rFonts w:ascii="Times New Roman" w:eastAsia="Times New Roman" w:hAnsi="Times New Roman" w:cs="Times New Roman"/>
        </w:rPr>
        <w:t xml:space="preserve"> is typically </w:t>
      </w:r>
      <w:del w:id="15" w:author="Chris Pogue" w:date="2016-09-22T13:58:00Z">
        <w:r w:rsidDel="00D408C2">
          <w:rPr>
            <w:rFonts w:ascii="Times New Roman" w:eastAsia="Times New Roman" w:hAnsi="Times New Roman" w:cs="Times New Roman"/>
          </w:rPr>
          <w:delText xml:space="preserve">done </w:delText>
        </w:r>
      </w:del>
      <w:ins w:id="16" w:author="Chris Pogue" w:date="2016-09-22T13:58:00Z">
        <w:r w:rsidR="00D408C2">
          <w:rPr>
            <w:rFonts w:ascii="Times New Roman" w:eastAsia="Times New Roman" w:hAnsi="Times New Roman" w:cs="Times New Roman"/>
          </w:rPr>
          <w:t>granted</w:t>
        </w:r>
        <w:r w:rsidR="00D408C2">
          <w:rPr>
            <w:rFonts w:ascii="Times New Roman" w:eastAsia="Times New Roman" w:hAnsi="Times New Roman" w:cs="Times New Roman"/>
          </w:rPr>
          <w:t xml:space="preserve"> </w:t>
        </w:r>
      </w:ins>
      <w:r>
        <w:rPr>
          <w:rFonts w:ascii="Times New Roman" w:eastAsia="Times New Roman" w:hAnsi="Times New Roman" w:cs="Times New Roman"/>
        </w:rPr>
        <w:t>by someone in government, such as the President of the United States. In the case of the United States, clemency is given out by the governor of the state for state crimes, and by the president for federal cr</w:t>
      </w:r>
      <w:r>
        <w:rPr>
          <w:rFonts w:ascii="Times New Roman" w:eastAsia="Times New Roman" w:hAnsi="Times New Roman" w:cs="Times New Roman"/>
        </w:rPr>
        <w:t>imes</w:t>
      </w:r>
      <w:ins w:id="17" w:author="Chris Pogue" w:date="2016-09-22T13:58:00Z">
        <w:r w:rsidR="00D408C2">
          <w:rPr>
            <w:rFonts w:ascii="Times New Roman" w:eastAsia="Times New Roman" w:hAnsi="Times New Roman" w:cs="Times New Roman"/>
          </w:rPr>
          <w:t xml:space="preserve"> and is</w:t>
        </w:r>
      </w:ins>
      <w:del w:id="18" w:author="Chris Pogue" w:date="2016-09-22T13:58:00Z">
        <w:r w:rsidDel="00D408C2">
          <w:rPr>
            <w:rFonts w:ascii="Times New Roman" w:eastAsia="Times New Roman" w:hAnsi="Times New Roman" w:cs="Times New Roman"/>
          </w:rPr>
          <w:delText>.</w:delText>
        </w:r>
        <w:r w:rsidDel="00D408C2">
          <w:rPr>
            <w:rFonts w:ascii="Times New Roman" w:eastAsia="Times New Roman" w:hAnsi="Times New Roman" w:cs="Times New Roman"/>
          </w:rPr>
          <w:delText xml:space="preserve"> </w:delText>
        </w:r>
      </w:del>
      <w:ins w:id="19" w:author="Chris Pogue" w:date="2016-09-22T13:58:00Z">
        <w:r w:rsidR="00D408C2">
          <w:rPr>
            <w:rFonts w:ascii="Times New Roman" w:eastAsia="Times New Roman" w:hAnsi="Times New Roman" w:cs="Times New Roman"/>
          </w:rPr>
          <w:t xml:space="preserve"> </w:t>
        </w:r>
      </w:ins>
      <w:del w:id="20" w:author="Chris Pogue" w:date="2016-09-22T13:58:00Z">
        <w:r w:rsidDel="00D408C2">
          <w:rPr>
            <w:rFonts w:ascii="Times New Roman" w:eastAsia="Times New Roman" w:hAnsi="Times New Roman" w:cs="Times New Roman"/>
          </w:rPr>
          <w:delText xml:space="preserve">Clemency is </w:delText>
        </w:r>
      </w:del>
      <w:r>
        <w:rPr>
          <w:rFonts w:ascii="Times New Roman" w:eastAsia="Times New Roman" w:hAnsi="Times New Roman" w:cs="Times New Roman"/>
        </w:rPr>
        <w:t xml:space="preserve">protected under the 14th amendment. What is so bad about Mandatory Sentencing? What if they served the full time, wouldn't it be beneficial to all parties? </w:t>
      </w:r>
    </w:p>
    <w:p w:rsidR="00C411C5" w:rsidRDefault="00C411C5">
      <w:pPr>
        <w:spacing w:line="360" w:lineRule="auto"/>
      </w:pPr>
    </w:p>
    <w:p w:rsidR="00C411C5" w:rsidRDefault="009E13CF">
      <w:pPr>
        <w:spacing w:line="360" w:lineRule="auto"/>
      </w:pPr>
      <w:r>
        <w:rPr>
          <w:rFonts w:ascii="Times New Roman" w:eastAsia="Times New Roman" w:hAnsi="Times New Roman" w:cs="Times New Roman"/>
          <w:b/>
          <w:sz w:val="24"/>
          <w:szCs w:val="24"/>
        </w:rPr>
        <w:t>Mandatory sentencing:</w:t>
      </w:r>
    </w:p>
    <w:p w:rsidR="00C411C5" w:rsidRDefault="009E13CF">
      <w:pPr>
        <w:spacing w:line="360" w:lineRule="auto"/>
        <w:ind w:firstLine="720"/>
      </w:pPr>
      <w:commentRangeStart w:id="21"/>
      <w:r>
        <w:rPr>
          <w:rFonts w:ascii="Times New Roman" w:eastAsia="Times New Roman" w:hAnsi="Times New Roman" w:cs="Times New Roman"/>
        </w:rPr>
        <w:t xml:space="preserve">What is a mandatory sentence? </w:t>
      </w:r>
      <w:commentRangeEnd w:id="21"/>
      <w:r w:rsidR="009D3BB4">
        <w:rPr>
          <w:rStyle w:val="CommentReference"/>
        </w:rPr>
        <w:commentReference w:id="21"/>
      </w:r>
      <w:r>
        <w:rPr>
          <w:rFonts w:ascii="Times New Roman" w:eastAsia="Times New Roman" w:hAnsi="Times New Roman" w:cs="Times New Roman"/>
        </w:rPr>
        <w:t>Mandatory Sentence or Mandat</w:t>
      </w:r>
      <w:r>
        <w:rPr>
          <w:rFonts w:ascii="Times New Roman" w:eastAsia="Times New Roman" w:hAnsi="Times New Roman" w:cs="Times New Roman"/>
        </w:rPr>
        <w:t xml:space="preserve">ory minimums is when someone is found guilty of a crime and sentenced; </w:t>
      </w:r>
      <w:del w:id="22" w:author="Chris Pogue" w:date="2016-09-22T14:00:00Z">
        <w:r w:rsidDel="009D3BB4">
          <w:rPr>
            <w:rFonts w:ascii="Times New Roman" w:eastAsia="Times New Roman" w:hAnsi="Times New Roman" w:cs="Times New Roman"/>
          </w:rPr>
          <w:delText xml:space="preserve"> </w:delText>
        </w:r>
      </w:del>
      <w:r>
        <w:rPr>
          <w:rFonts w:ascii="Times New Roman" w:eastAsia="Times New Roman" w:hAnsi="Times New Roman" w:cs="Times New Roman"/>
        </w:rPr>
        <w:t>the judge cannot give you a sentence less than the minimum time set by law. Or as President Obama stated, “</w:t>
      </w:r>
      <w:del w:id="23" w:author="Chris Pogue" w:date="2016-09-22T14:00:00Z">
        <w:r w:rsidDel="009D3BB4">
          <w:rPr>
            <w:rFonts w:ascii="Times New Roman" w:eastAsia="Times New Roman" w:hAnsi="Times New Roman" w:cs="Times New Roman"/>
          </w:rPr>
          <w:delText xml:space="preserve"> </w:delText>
        </w:r>
      </w:del>
      <w:r>
        <w:rPr>
          <w:rFonts w:ascii="Times New Roman" w:eastAsia="Times New Roman" w:hAnsi="Times New Roman" w:cs="Times New Roman"/>
        </w:rPr>
        <w:t>I commuted the sentences…[of men and women] who had served their debt to soc</w:t>
      </w:r>
      <w:r>
        <w:rPr>
          <w:rFonts w:ascii="Times New Roman" w:eastAsia="Times New Roman" w:hAnsi="Times New Roman" w:cs="Times New Roman"/>
        </w:rPr>
        <w:t xml:space="preserve">iety, another step forward in upholding our ideals of justice and fairness.” </w:t>
      </w:r>
    </w:p>
    <w:p w:rsidR="009D3BB4" w:rsidRDefault="009E13CF">
      <w:pPr>
        <w:spacing w:line="360" w:lineRule="auto"/>
        <w:rPr>
          <w:ins w:id="24" w:author="Chris Pogue" w:date="2016-09-22T14:01:00Z"/>
          <w:rStyle w:val="CommentReference"/>
        </w:rPr>
      </w:pPr>
      <w:commentRangeStart w:id="25"/>
      <w:r>
        <w:rPr>
          <w:rFonts w:ascii="Times New Roman" w:eastAsia="Times New Roman" w:hAnsi="Times New Roman" w:cs="Times New Roman"/>
        </w:rPr>
        <w:t xml:space="preserve">If the President is feeling a need to grant clemency why did we start instigating mandatory sentencing? </w:t>
      </w:r>
      <w:commentRangeEnd w:id="25"/>
      <w:r w:rsidR="009D3BB4">
        <w:rPr>
          <w:rStyle w:val="CommentReference"/>
        </w:rPr>
        <w:commentReference w:id="25"/>
      </w:r>
    </w:p>
    <w:p w:rsidR="009D3BB4" w:rsidRDefault="009D3BB4">
      <w:pPr>
        <w:spacing w:line="360" w:lineRule="auto"/>
        <w:rPr>
          <w:ins w:id="26" w:author="Chris Pogue" w:date="2016-09-22T14:01:00Z"/>
          <w:rStyle w:val="CommentReference"/>
        </w:rPr>
      </w:pPr>
    </w:p>
    <w:p w:rsidR="00C411C5" w:rsidRDefault="009E13CF" w:rsidP="00610917">
      <w:pPr>
        <w:spacing w:line="360" w:lineRule="auto"/>
        <w:ind w:firstLine="720"/>
        <w:pPrChange w:id="27" w:author="Chris Pogue" w:date="2016-09-22T14:10:00Z">
          <w:pPr>
            <w:spacing w:line="360" w:lineRule="auto"/>
          </w:pPr>
        </w:pPrChange>
      </w:pPr>
      <w:r>
        <w:rPr>
          <w:rFonts w:ascii="Times New Roman" w:eastAsia="Times New Roman" w:hAnsi="Times New Roman" w:cs="Times New Roman"/>
        </w:rPr>
        <w:t>Congress first Started to use Mandatory minimum penalties in the late 18th</w:t>
      </w:r>
      <w:r>
        <w:rPr>
          <w:rFonts w:ascii="Times New Roman" w:eastAsia="Times New Roman" w:hAnsi="Times New Roman" w:cs="Times New Roman"/>
        </w:rPr>
        <w:t xml:space="preserve"> Century where it was mostly used for serious offenses such as murder and treason. Throughout our history we started adding mandatory minimums for things like stealing, kidnapping, and rape. For </w:t>
      </w:r>
      <w:commentRangeStart w:id="28"/>
      <w:r>
        <w:rPr>
          <w:rFonts w:ascii="Times New Roman" w:eastAsia="Times New Roman" w:hAnsi="Times New Roman" w:cs="Times New Roman"/>
        </w:rPr>
        <w:t xml:space="preserve">serious </w:t>
      </w:r>
      <w:commentRangeEnd w:id="28"/>
      <w:r w:rsidR="009D3BB4">
        <w:rPr>
          <w:rStyle w:val="CommentReference"/>
        </w:rPr>
        <w:commentReference w:id="28"/>
      </w:r>
      <w:r>
        <w:rPr>
          <w:rFonts w:ascii="Times New Roman" w:eastAsia="Times New Roman" w:hAnsi="Times New Roman" w:cs="Times New Roman"/>
        </w:rPr>
        <w:t xml:space="preserve">offenses like murder, </w:t>
      </w:r>
      <w:r>
        <w:rPr>
          <w:rFonts w:ascii="Times New Roman" w:eastAsia="Times New Roman" w:hAnsi="Times New Roman" w:cs="Times New Roman"/>
        </w:rPr>
        <w:lastRenderedPageBreak/>
        <w:t>treason, rape, stealing, kidnap</w:t>
      </w:r>
      <w:r>
        <w:rPr>
          <w:rFonts w:ascii="Times New Roman" w:eastAsia="Times New Roman" w:hAnsi="Times New Roman" w:cs="Times New Roman"/>
        </w:rPr>
        <w:t>ping, and other serious criminal acts</w:t>
      </w:r>
      <w:ins w:id="29" w:author="Chris Pogue" w:date="2016-09-22T14:02:00Z">
        <w:r w:rsidR="009D3BB4">
          <w:rPr>
            <w:rFonts w:ascii="Times New Roman" w:eastAsia="Times New Roman" w:hAnsi="Times New Roman" w:cs="Times New Roman"/>
          </w:rPr>
          <w:t>.</w:t>
        </w:r>
      </w:ins>
      <w:del w:id="30" w:author="Chris Pogue" w:date="2016-09-22T14:02:00Z">
        <w:r w:rsidDel="009D3BB4">
          <w:rPr>
            <w:rFonts w:ascii="Times New Roman" w:eastAsia="Times New Roman" w:hAnsi="Times New Roman" w:cs="Times New Roman"/>
          </w:rPr>
          <w:delText>,</w:delText>
        </w:r>
      </w:del>
      <w:commentRangeStart w:id="31"/>
      <w:r>
        <w:rPr>
          <w:rFonts w:ascii="Times New Roman" w:eastAsia="Times New Roman" w:hAnsi="Times New Roman" w:cs="Times New Roman"/>
        </w:rPr>
        <w:t xml:space="preserve"> I believe there needs to be mandatory minimums.</w:t>
      </w:r>
      <w:commentRangeEnd w:id="31"/>
      <w:r w:rsidR="009D3BB4">
        <w:rPr>
          <w:rStyle w:val="CommentReference"/>
        </w:rPr>
        <w:commentReference w:id="31"/>
      </w:r>
      <w:r>
        <w:rPr>
          <w:rFonts w:ascii="Times New Roman" w:eastAsia="Times New Roman" w:hAnsi="Times New Roman" w:cs="Times New Roman"/>
        </w:rPr>
        <w:t xml:space="preserve"> </w:t>
      </w:r>
      <w:ins w:id="32" w:author="Chris Pogue" w:date="2016-09-22T14:02:00Z">
        <w:r w:rsidR="009D3BB4">
          <w:rPr>
            <w:rFonts w:ascii="Times New Roman" w:eastAsia="Times New Roman" w:hAnsi="Times New Roman" w:cs="Times New Roman"/>
          </w:rPr>
          <w:t xml:space="preserve"> </w:t>
        </w:r>
      </w:ins>
      <w:r>
        <w:rPr>
          <w:rFonts w:ascii="Times New Roman" w:eastAsia="Times New Roman" w:hAnsi="Times New Roman" w:cs="Times New Roman"/>
        </w:rPr>
        <w:t>In cases that consist</w:t>
      </w:r>
      <w:del w:id="33" w:author="Chris Pogue" w:date="2016-09-22T14:03:00Z">
        <w:r w:rsidDel="009D3BB4">
          <w:rPr>
            <w:rFonts w:ascii="Times New Roman" w:eastAsia="Times New Roman" w:hAnsi="Times New Roman" w:cs="Times New Roman"/>
          </w:rPr>
          <w:delText>s</w:delText>
        </w:r>
      </w:del>
      <w:r>
        <w:rPr>
          <w:rFonts w:ascii="Times New Roman" w:eastAsia="Times New Roman" w:hAnsi="Times New Roman" w:cs="Times New Roman"/>
        </w:rPr>
        <w:t xml:space="preserve"> of a rape charge there should be higher mandatory minimums</w:t>
      </w:r>
      <w:commentRangeStart w:id="34"/>
      <w:r>
        <w:rPr>
          <w:rFonts w:ascii="Times New Roman" w:eastAsia="Times New Roman" w:hAnsi="Times New Roman" w:cs="Times New Roman"/>
        </w:rPr>
        <w:t xml:space="preserve">. Just look </w:t>
      </w:r>
      <w:commentRangeEnd w:id="34"/>
      <w:r w:rsidR="009D3BB4">
        <w:rPr>
          <w:rStyle w:val="CommentReference"/>
        </w:rPr>
        <w:commentReference w:id="34"/>
      </w:r>
      <w:r>
        <w:rPr>
          <w:rFonts w:ascii="Times New Roman" w:eastAsia="Times New Roman" w:hAnsi="Times New Roman" w:cs="Times New Roman"/>
        </w:rPr>
        <w:t xml:space="preserve">at just recently with the Brock Turner Rape Case. Brock Turner was a former </w:t>
      </w:r>
      <w:r>
        <w:rPr>
          <w:rFonts w:ascii="Times New Roman" w:eastAsia="Times New Roman" w:hAnsi="Times New Roman" w:cs="Times New Roman"/>
        </w:rPr>
        <w:t xml:space="preserve">swimmer at Stanford </w:t>
      </w:r>
      <w:ins w:id="35" w:author="Chris Pogue" w:date="2016-09-22T14:04:00Z">
        <w:r w:rsidR="009D3BB4">
          <w:rPr>
            <w:rFonts w:ascii="Times New Roman" w:eastAsia="Times New Roman" w:hAnsi="Times New Roman" w:cs="Times New Roman"/>
          </w:rPr>
          <w:t xml:space="preserve">University </w:t>
        </w:r>
      </w:ins>
      <w:ins w:id="36" w:author="Chris Pogue" w:date="2016-09-22T14:05:00Z">
        <w:r w:rsidR="009D3BB4">
          <w:rPr>
            <w:rFonts w:ascii="Times New Roman" w:eastAsia="Times New Roman" w:hAnsi="Times New Roman" w:cs="Times New Roman"/>
          </w:rPr>
          <w:t>that</w:t>
        </w:r>
      </w:ins>
      <w:del w:id="37" w:author="Chris Pogue" w:date="2016-09-22T14:05:00Z">
        <w:r w:rsidDel="009D3BB4">
          <w:rPr>
            <w:rFonts w:ascii="Times New Roman" w:eastAsia="Times New Roman" w:hAnsi="Times New Roman" w:cs="Times New Roman"/>
          </w:rPr>
          <w:delText>a</w:delText>
        </w:r>
      </w:del>
      <w:del w:id="38" w:author="Chris Pogue" w:date="2016-09-22T14:04:00Z">
        <w:r w:rsidDel="009D3BB4">
          <w:rPr>
            <w:rFonts w:ascii="Times New Roman" w:eastAsia="Times New Roman" w:hAnsi="Times New Roman" w:cs="Times New Roman"/>
          </w:rPr>
          <w:delText>n</w:delText>
        </w:r>
      </w:del>
      <w:del w:id="39" w:author="Chris Pogue" w:date="2016-09-22T14:05:00Z">
        <w:r w:rsidDel="009D3BB4">
          <w:rPr>
            <w:rFonts w:ascii="Times New Roman" w:eastAsia="Times New Roman" w:hAnsi="Times New Roman" w:cs="Times New Roman"/>
          </w:rPr>
          <w:delText>d</w:delText>
        </w:r>
      </w:del>
      <w:r>
        <w:rPr>
          <w:rFonts w:ascii="Times New Roman" w:eastAsia="Times New Roman" w:hAnsi="Times New Roman" w:cs="Times New Roman"/>
        </w:rPr>
        <w:t xml:space="preserve"> was convicted on three counts of felony sexual assault because he raped an unconscious woman. </w:t>
      </w:r>
      <w:commentRangeStart w:id="40"/>
      <w:r>
        <w:rPr>
          <w:rFonts w:ascii="Times New Roman" w:eastAsia="Times New Roman" w:hAnsi="Times New Roman" w:cs="Times New Roman"/>
        </w:rPr>
        <w:t>He was sentenced to six months in jail</w:t>
      </w:r>
      <w:commentRangeEnd w:id="40"/>
      <w:r w:rsidR="009D3BB4">
        <w:rPr>
          <w:rStyle w:val="CommentReference"/>
        </w:rPr>
        <w:commentReference w:id="40"/>
      </w:r>
      <w:r>
        <w:rPr>
          <w:rFonts w:ascii="Times New Roman" w:eastAsia="Times New Roman" w:hAnsi="Times New Roman" w:cs="Times New Roman"/>
        </w:rPr>
        <w:t>. Earlier this last week Turner was released from prison three months early. In cases like these I b</w:t>
      </w:r>
      <w:r>
        <w:rPr>
          <w:rFonts w:ascii="Times New Roman" w:eastAsia="Times New Roman" w:hAnsi="Times New Roman" w:cs="Times New Roman"/>
        </w:rPr>
        <w:t xml:space="preserve">elieve that our government needs to have stricter sentencing for serious offenses. Any </w:t>
      </w:r>
      <w:del w:id="41" w:author="Chris Pogue" w:date="2016-09-22T14:05:00Z">
        <w:r w:rsidDel="009D3BB4">
          <w:rPr>
            <w:rFonts w:ascii="Times New Roman" w:eastAsia="Times New Roman" w:hAnsi="Times New Roman" w:cs="Times New Roman"/>
          </w:rPr>
          <w:delText>offences</w:delText>
        </w:r>
      </w:del>
      <w:ins w:id="42" w:author="Chris Pogue" w:date="2016-09-22T14:05:00Z">
        <w:r w:rsidR="009D3BB4">
          <w:rPr>
            <w:rFonts w:ascii="Times New Roman" w:eastAsia="Times New Roman" w:hAnsi="Times New Roman" w:cs="Times New Roman"/>
          </w:rPr>
          <w:t>offence</w:t>
        </w:r>
      </w:ins>
      <w:r>
        <w:rPr>
          <w:rFonts w:ascii="Times New Roman" w:eastAsia="Times New Roman" w:hAnsi="Times New Roman" w:cs="Times New Roman"/>
        </w:rPr>
        <w:t xml:space="preserve"> that affects the freedoms and rights of other people is a serious </w:t>
      </w:r>
      <w:del w:id="43" w:author="Chris Pogue" w:date="2016-09-22T14:05:00Z">
        <w:r w:rsidDel="009D3BB4">
          <w:rPr>
            <w:rFonts w:ascii="Times New Roman" w:eastAsia="Times New Roman" w:hAnsi="Times New Roman" w:cs="Times New Roman"/>
          </w:rPr>
          <w:delText>offenses</w:delText>
        </w:r>
      </w:del>
      <w:ins w:id="44" w:author="Chris Pogue" w:date="2016-09-22T14:05:00Z">
        <w:r w:rsidR="009D3BB4">
          <w:rPr>
            <w:rFonts w:ascii="Times New Roman" w:eastAsia="Times New Roman" w:hAnsi="Times New Roman" w:cs="Times New Roman"/>
          </w:rPr>
          <w:t>offense</w:t>
        </w:r>
      </w:ins>
      <w:r>
        <w:rPr>
          <w:rFonts w:ascii="Times New Roman" w:eastAsia="Times New Roman" w:hAnsi="Times New Roman" w:cs="Times New Roman"/>
        </w:rPr>
        <w:t xml:space="preserve"> </w:t>
      </w:r>
      <w:commentRangeStart w:id="45"/>
      <w:r>
        <w:rPr>
          <w:rFonts w:ascii="Times New Roman" w:eastAsia="Times New Roman" w:hAnsi="Times New Roman" w:cs="Times New Roman"/>
        </w:rPr>
        <w:t>in my book</w:t>
      </w:r>
      <w:commentRangeEnd w:id="45"/>
      <w:r w:rsidR="009D3BB4">
        <w:rPr>
          <w:rStyle w:val="CommentReference"/>
        </w:rPr>
        <w:commentReference w:id="45"/>
      </w:r>
      <w:r>
        <w:rPr>
          <w:rFonts w:ascii="Times New Roman" w:eastAsia="Times New Roman" w:hAnsi="Times New Roman" w:cs="Times New Roman"/>
        </w:rPr>
        <w:t xml:space="preserve">. </w:t>
      </w:r>
    </w:p>
    <w:p w:rsidR="00610917" w:rsidRDefault="009E13CF">
      <w:pPr>
        <w:spacing w:line="360" w:lineRule="auto"/>
        <w:ind w:firstLine="720"/>
        <w:rPr>
          <w:ins w:id="46" w:author="Chris Pogue" w:date="2016-09-22T14:10:00Z"/>
          <w:rStyle w:val="CommentReference"/>
        </w:rPr>
      </w:pPr>
      <w:commentRangeStart w:id="47"/>
      <w:r>
        <w:rPr>
          <w:rFonts w:ascii="Times New Roman" w:eastAsia="Times New Roman" w:hAnsi="Times New Roman" w:cs="Times New Roman"/>
        </w:rPr>
        <w:t xml:space="preserve"> In America we started to see control substance mandatory minimum laws i</w:t>
      </w:r>
      <w:r>
        <w:rPr>
          <w:rFonts w:ascii="Times New Roman" w:eastAsia="Times New Roman" w:hAnsi="Times New Roman" w:cs="Times New Roman"/>
        </w:rPr>
        <w:t>n 1951</w:t>
      </w:r>
      <w:commentRangeEnd w:id="47"/>
      <w:r w:rsidR="00610917">
        <w:rPr>
          <w:rStyle w:val="CommentReference"/>
        </w:rPr>
        <w:commentReference w:id="47"/>
      </w:r>
      <w:r>
        <w:rPr>
          <w:rFonts w:ascii="Times New Roman" w:eastAsia="Times New Roman" w:hAnsi="Times New Roman" w:cs="Times New Roman"/>
        </w:rPr>
        <w:t>. Drug offense</w:t>
      </w:r>
      <w:del w:id="48" w:author="Chris Pogue" w:date="2016-09-22T14:07:00Z">
        <w:r w:rsidDel="00610917">
          <w:rPr>
            <w:rFonts w:ascii="Times New Roman" w:eastAsia="Times New Roman" w:hAnsi="Times New Roman" w:cs="Times New Roman"/>
          </w:rPr>
          <w:delText>s</w:delText>
        </w:r>
      </w:del>
      <w:r>
        <w:rPr>
          <w:rFonts w:ascii="Times New Roman" w:eastAsia="Times New Roman" w:hAnsi="Times New Roman" w:cs="Times New Roman"/>
        </w:rPr>
        <w:t xml:space="preserve"> </w:t>
      </w:r>
      <w:del w:id="49" w:author="Chris Pogue" w:date="2016-09-22T14:07:00Z">
        <w:r w:rsidDel="00610917">
          <w:rPr>
            <w:rFonts w:ascii="Times New Roman" w:eastAsia="Times New Roman" w:hAnsi="Times New Roman" w:cs="Times New Roman"/>
          </w:rPr>
          <w:delText xml:space="preserve">penalties </w:delText>
        </w:r>
      </w:del>
      <w:ins w:id="50" w:author="Chris Pogue" w:date="2016-09-22T14:07:00Z">
        <w:r w:rsidR="00610917">
          <w:rPr>
            <w:rFonts w:ascii="Times New Roman" w:eastAsia="Times New Roman" w:hAnsi="Times New Roman" w:cs="Times New Roman"/>
          </w:rPr>
          <w:t>sentencing</w:t>
        </w:r>
        <w:r w:rsidR="00610917">
          <w:rPr>
            <w:rFonts w:ascii="Times New Roman" w:eastAsia="Times New Roman" w:hAnsi="Times New Roman" w:cs="Times New Roman"/>
          </w:rPr>
          <w:t xml:space="preserve"> </w:t>
        </w:r>
      </w:ins>
      <w:r>
        <w:rPr>
          <w:rFonts w:ascii="Times New Roman" w:eastAsia="Times New Roman" w:hAnsi="Times New Roman" w:cs="Times New Roman"/>
        </w:rPr>
        <w:t xml:space="preserve">increased in severity </w:t>
      </w:r>
      <w:del w:id="51" w:author="Chris Pogue" w:date="2016-09-22T14:07:00Z">
        <w:r w:rsidDel="00610917">
          <w:rPr>
            <w:rFonts w:ascii="Times New Roman" w:eastAsia="Times New Roman" w:hAnsi="Times New Roman" w:cs="Times New Roman"/>
          </w:rPr>
          <w:delText xml:space="preserve">of the sentencing </w:delText>
        </w:r>
      </w:del>
      <w:r>
        <w:rPr>
          <w:rFonts w:ascii="Times New Roman" w:eastAsia="Times New Roman" w:hAnsi="Times New Roman" w:cs="Times New Roman"/>
        </w:rPr>
        <w:t xml:space="preserve">during the Nixon administration.  During this time the start of the </w:t>
      </w:r>
      <w:commentRangeStart w:id="52"/>
      <w:r w:rsidRPr="00610917">
        <w:rPr>
          <w:rFonts w:ascii="Times New Roman" w:eastAsia="Times New Roman" w:hAnsi="Times New Roman" w:cs="Times New Roman"/>
          <w:i/>
          <w:rPrChange w:id="53" w:author="Chris Pogue" w:date="2016-09-22T14:07:00Z">
            <w:rPr>
              <w:rFonts w:ascii="Times New Roman" w:eastAsia="Times New Roman" w:hAnsi="Times New Roman" w:cs="Times New Roman"/>
            </w:rPr>
          </w:rPrChange>
        </w:rPr>
        <w:t>war on drugs</w:t>
      </w:r>
      <w:commentRangeEnd w:id="52"/>
      <w:r w:rsidR="00610917">
        <w:rPr>
          <w:rStyle w:val="CommentReference"/>
        </w:rPr>
        <w:commentReference w:id="52"/>
      </w:r>
      <w:r>
        <w:rPr>
          <w:rFonts w:ascii="Times New Roman" w:eastAsia="Times New Roman" w:hAnsi="Times New Roman" w:cs="Times New Roman"/>
        </w:rPr>
        <w:t xml:space="preserve"> began. The purpose was to send a message to drug users and drug dealers that </w:t>
      </w:r>
      <w:commentRangeStart w:id="54"/>
      <w:r>
        <w:rPr>
          <w:rFonts w:ascii="Times New Roman" w:eastAsia="Times New Roman" w:hAnsi="Times New Roman" w:cs="Times New Roman"/>
        </w:rPr>
        <w:t xml:space="preserve">this </w:t>
      </w:r>
      <w:commentRangeEnd w:id="54"/>
      <w:r w:rsidR="00610917">
        <w:rPr>
          <w:rStyle w:val="CommentReference"/>
        </w:rPr>
        <w:commentReference w:id="54"/>
      </w:r>
      <w:r>
        <w:rPr>
          <w:rFonts w:ascii="Times New Roman" w:eastAsia="Times New Roman" w:hAnsi="Times New Roman" w:cs="Times New Roman"/>
        </w:rPr>
        <w:t>will not be tolerated</w:t>
      </w:r>
      <w:r>
        <w:rPr>
          <w:rFonts w:ascii="Times New Roman" w:eastAsia="Times New Roman" w:hAnsi="Times New Roman" w:cs="Times New Roman"/>
        </w:rPr>
        <w:t xml:space="preserve">. Most of the controlled substances mandatory minimums laws were written in the 80’s and 90’s when America was in the grips of a </w:t>
      </w:r>
      <w:del w:id="55" w:author="Chris Pogue" w:date="2016-09-22T14:08:00Z">
        <w:r w:rsidDel="00610917">
          <w:rPr>
            <w:rFonts w:ascii="Times New Roman" w:eastAsia="Times New Roman" w:hAnsi="Times New Roman" w:cs="Times New Roman"/>
          </w:rPr>
          <w:delText>full fledged</w:delText>
        </w:r>
      </w:del>
      <w:ins w:id="56" w:author="Chris Pogue" w:date="2016-09-22T14:08:00Z">
        <w:r w:rsidR="00610917">
          <w:rPr>
            <w:rFonts w:ascii="Times New Roman" w:eastAsia="Times New Roman" w:hAnsi="Times New Roman" w:cs="Times New Roman"/>
          </w:rPr>
          <w:t>full-fledged</w:t>
        </w:r>
      </w:ins>
      <w:r>
        <w:rPr>
          <w:rFonts w:ascii="Times New Roman" w:eastAsia="Times New Roman" w:hAnsi="Times New Roman" w:cs="Times New Roman"/>
        </w:rPr>
        <w:t xml:space="preserve"> </w:t>
      </w:r>
      <w:del w:id="57" w:author="Chris Pogue" w:date="2016-09-22T14:08:00Z">
        <w:r w:rsidDel="00610917">
          <w:rPr>
            <w:rFonts w:ascii="Times New Roman" w:eastAsia="Times New Roman" w:hAnsi="Times New Roman" w:cs="Times New Roman"/>
          </w:rPr>
          <w:delText>anti drug</w:delText>
        </w:r>
      </w:del>
      <w:ins w:id="58" w:author="Chris Pogue" w:date="2016-09-22T14:08:00Z">
        <w:r w:rsidR="00610917">
          <w:rPr>
            <w:rFonts w:ascii="Times New Roman" w:eastAsia="Times New Roman" w:hAnsi="Times New Roman" w:cs="Times New Roman"/>
          </w:rPr>
          <w:t>anti-drug</w:t>
        </w:r>
      </w:ins>
      <w:r>
        <w:rPr>
          <w:rFonts w:ascii="Times New Roman" w:eastAsia="Times New Roman" w:hAnsi="Times New Roman" w:cs="Times New Roman"/>
        </w:rPr>
        <w:t xml:space="preserve"> hysteria. In 2010 drug offense mandatory minimum</w:t>
      </w:r>
      <w:ins w:id="59" w:author="Chris Pogue" w:date="2016-09-22T14:09:00Z">
        <w:r w:rsidR="00610917">
          <w:rPr>
            <w:rFonts w:ascii="Times New Roman" w:eastAsia="Times New Roman" w:hAnsi="Times New Roman" w:cs="Times New Roman"/>
          </w:rPr>
          <w:t xml:space="preserve"> sentencing</w:t>
        </w:r>
      </w:ins>
      <w:r>
        <w:rPr>
          <w:rFonts w:ascii="Times New Roman" w:eastAsia="Times New Roman" w:hAnsi="Times New Roman" w:cs="Times New Roman"/>
        </w:rPr>
        <w:t xml:space="preserve"> increased between </w:t>
      </w:r>
      <w:commentRangeStart w:id="60"/>
      <w:ins w:id="61" w:author="Chris Pogue" w:date="2016-09-22T14:08:00Z">
        <w:r w:rsidR="00610917">
          <w:rPr>
            <w:rFonts w:ascii="Times New Roman" w:eastAsia="Times New Roman" w:hAnsi="Times New Roman" w:cs="Times New Roman"/>
          </w:rPr>
          <w:t xml:space="preserve">two </w:t>
        </w:r>
      </w:ins>
      <w:commentRangeEnd w:id="60"/>
      <w:ins w:id="62" w:author="Chris Pogue" w:date="2016-09-22T14:09:00Z">
        <w:r w:rsidR="00610917">
          <w:rPr>
            <w:rStyle w:val="CommentReference"/>
          </w:rPr>
          <w:commentReference w:id="60"/>
        </w:r>
      </w:ins>
      <w:del w:id="63" w:author="Chris Pogue" w:date="2016-09-22T14:08:00Z">
        <w:r w:rsidDel="00610917">
          <w:rPr>
            <w:rFonts w:ascii="Times New Roman" w:eastAsia="Times New Roman" w:hAnsi="Times New Roman" w:cs="Times New Roman"/>
          </w:rPr>
          <w:delText>2</w:delText>
        </w:r>
      </w:del>
      <w:r>
        <w:rPr>
          <w:rFonts w:ascii="Times New Roman" w:eastAsia="Times New Roman" w:hAnsi="Times New Roman" w:cs="Times New Roman"/>
        </w:rPr>
        <w:t xml:space="preserve"> to 10 years and for drug traffickin</w:t>
      </w:r>
      <w:r>
        <w:rPr>
          <w:rFonts w:ascii="Times New Roman" w:eastAsia="Times New Roman" w:hAnsi="Times New Roman" w:cs="Times New Roman"/>
        </w:rPr>
        <w:t xml:space="preserve">g 10 to life. </w:t>
      </w:r>
      <w:commentRangeStart w:id="64"/>
      <w:r>
        <w:rPr>
          <w:rFonts w:ascii="Times New Roman" w:eastAsia="Times New Roman" w:hAnsi="Times New Roman" w:cs="Times New Roman"/>
        </w:rPr>
        <w:t xml:space="preserve">Which brings me back to “The punishment should always fit the crime.” </w:t>
      </w:r>
      <w:commentRangeEnd w:id="64"/>
      <w:r w:rsidR="00610917">
        <w:rPr>
          <w:rStyle w:val="CommentReference"/>
        </w:rPr>
        <w:commentReference w:id="64"/>
      </w:r>
    </w:p>
    <w:p w:rsidR="00610917" w:rsidRDefault="00610917" w:rsidP="00610917">
      <w:pPr>
        <w:spacing w:line="360" w:lineRule="auto"/>
        <w:rPr>
          <w:ins w:id="65" w:author="Chris Pogue" w:date="2016-09-22T14:10:00Z"/>
          <w:rStyle w:val="CommentReference"/>
        </w:rPr>
        <w:pPrChange w:id="66" w:author="Chris Pogue" w:date="2016-09-22T14:10:00Z">
          <w:pPr>
            <w:spacing w:line="360" w:lineRule="auto"/>
            <w:ind w:firstLine="720"/>
          </w:pPr>
        </w:pPrChange>
      </w:pPr>
    </w:p>
    <w:p w:rsidR="00C411C5" w:rsidRDefault="009E13CF" w:rsidP="00610917">
      <w:pPr>
        <w:spacing w:line="360" w:lineRule="auto"/>
        <w:ind w:firstLine="720"/>
      </w:pPr>
      <w:r>
        <w:rPr>
          <w:rFonts w:ascii="Times New Roman" w:eastAsia="Times New Roman" w:hAnsi="Times New Roman" w:cs="Times New Roman"/>
        </w:rPr>
        <w:t xml:space="preserve">Cannabis users in the past </w:t>
      </w:r>
      <w:del w:id="67" w:author="Chris Pogue" w:date="2016-09-22T14:10:00Z">
        <w:r w:rsidDel="00610917">
          <w:rPr>
            <w:rFonts w:ascii="Times New Roman" w:eastAsia="Times New Roman" w:hAnsi="Times New Roman" w:cs="Times New Roman"/>
          </w:rPr>
          <w:delText xml:space="preserve">was </w:delText>
        </w:r>
      </w:del>
      <w:ins w:id="68" w:author="Chris Pogue" w:date="2016-09-22T14:10:00Z">
        <w:r w:rsidR="00610917">
          <w:rPr>
            <w:rFonts w:ascii="Times New Roman" w:eastAsia="Times New Roman" w:hAnsi="Times New Roman" w:cs="Times New Roman"/>
          </w:rPr>
          <w:t>were</w:t>
        </w:r>
        <w:r w:rsidR="00610917">
          <w:rPr>
            <w:rFonts w:ascii="Times New Roman" w:eastAsia="Times New Roman" w:hAnsi="Times New Roman" w:cs="Times New Roman"/>
          </w:rPr>
          <w:t xml:space="preserve"> </w:t>
        </w:r>
      </w:ins>
      <w:r>
        <w:rPr>
          <w:rFonts w:ascii="Times New Roman" w:eastAsia="Times New Roman" w:hAnsi="Times New Roman" w:cs="Times New Roman"/>
        </w:rPr>
        <w:t xml:space="preserve">dealt a </w:t>
      </w:r>
      <w:ins w:id="69" w:author="Chris Pogue" w:date="2016-09-22T14:10:00Z">
        <w:r w:rsidR="00610917">
          <w:rPr>
            <w:rFonts w:ascii="Times New Roman" w:eastAsia="Times New Roman" w:hAnsi="Times New Roman" w:cs="Times New Roman"/>
          </w:rPr>
          <w:t>two</w:t>
        </w:r>
      </w:ins>
      <w:del w:id="70" w:author="Chris Pogue" w:date="2016-09-22T14:10:00Z">
        <w:r w:rsidDel="00610917">
          <w:rPr>
            <w:rFonts w:ascii="Times New Roman" w:eastAsia="Times New Roman" w:hAnsi="Times New Roman" w:cs="Times New Roman"/>
          </w:rPr>
          <w:delText>2</w:delText>
        </w:r>
      </w:del>
      <w:r>
        <w:rPr>
          <w:rFonts w:ascii="Times New Roman" w:eastAsia="Times New Roman" w:hAnsi="Times New Roman" w:cs="Times New Roman"/>
        </w:rPr>
        <w:t xml:space="preserve"> year sentence for possession.  Now cannabis users can get up to </w:t>
      </w:r>
      <w:ins w:id="71" w:author="Chris Pogue" w:date="2016-09-22T14:10:00Z">
        <w:r w:rsidR="00610917">
          <w:rPr>
            <w:rFonts w:ascii="Times New Roman" w:eastAsia="Times New Roman" w:hAnsi="Times New Roman" w:cs="Times New Roman"/>
          </w:rPr>
          <w:t>three</w:t>
        </w:r>
      </w:ins>
      <w:del w:id="72" w:author="Chris Pogue" w:date="2016-09-22T14:10:00Z">
        <w:r w:rsidDel="00610917">
          <w:rPr>
            <w:rFonts w:ascii="Times New Roman" w:eastAsia="Times New Roman" w:hAnsi="Times New Roman" w:cs="Times New Roman"/>
          </w:rPr>
          <w:delText>3</w:delText>
        </w:r>
      </w:del>
      <w:r>
        <w:rPr>
          <w:rFonts w:ascii="Times New Roman" w:eastAsia="Times New Roman" w:hAnsi="Times New Roman" w:cs="Times New Roman"/>
        </w:rPr>
        <w:t xml:space="preserve"> years in prison</w:t>
      </w:r>
      <w:del w:id="73" w:author="Chris Pogue" w:date="2016-09-22T14:10:00Z">
        <w:r w:rsidDel="00610917">
          <w:rPr>
            <w:rFonts w:ascii="Times New Roman" w:eastAsia="Times New Roman" w:hAnsi="Times New Roman" w:cs="Times New Roman"/>
          </w:rPr>
          <w:delText>.</w:delText>
        </w:r>
      </w:del>
      <w:r>
        <w:rPr>
          <w:rFonts w:ascii="Times New Roman" w:eastAsia="Times New Roman" w:hAnsi="Times New Roman" w:cs="Times New Roman"/>
        </w:rPr>
        <w:t xml:space="preserve"> </w:t>
      </w:r>
      <w:ins w:id="74" w:author="Chris Pogue" w:date="2016-09-22T14:10:00Z">
        <w:r w:rsidR="00610917">
          <w:rPr>
            <w:rFonts w:ascii="Times New Roman" w:eastAsia="Times New Roman" w:hAnsi="Times New Roman" w:cs="Times New Roman"/>
          </w:rPr>
          <w:t>d</w:t>
        </w:r>
      </w:ins>
      <w:del w:id="75" w:author="Chris Pogue" w:date="2016-09-22T14:10:00Z">
        <w:r w:rsidDel="00610917">
          <w:rPr>
            <w:rFonts w:ascii="Times New Roman" w:eastAsia="Times New Roman" w:hAnsi="Times New Roman" w:cs="Times New Roman"/>
          </w:rPr>
          <w:delText>D</w:delText>
        </w:r>
      </w:del>
      <w:r>
        <w:rPr>
          <w:rFonts w:ascii="Times New Roman" w:eastAsia="Times New Roman" w:hAnsi="Times New Roman" w:cs="Times New Roman"/>
        </w:rPr>
        <w:t xml:space="preserve">epending on the amount of </w:t>
      </w:r>
      <w:commentRangeStart w:id="76"/>
      <w:r>
        <w:rPr>
          <w:rFonts w:ascii="Times New Roman" w:eastAsia="Times New Roman" w:hAnsi="Times New Roman" w:cs="Times New Roman"/>
        </w:rPr>
        <w:t xml:space="preserve">weed </w:t>
      </w:r>
      <w:commentRangeEnd w:id="76"/>
      <w:r w:rsidR="00610917">
        <w:rPr>
          <w:rStyle w:val="CommentReference"/>
        </w:rPr>
        <w:commentReference w:id="76"/>
      </w:r>
      <w:r>
        <w:rPr>
          <w:rFonts w:ascii="Times New Roman" w:eastAsia="Times New Roman" w:hAnsi="Times New Roman" w:cs="Times New Roman"/>
        </w:rPr>
        <w:t>in your possessi</w:t>
      </w:r>
      <w:r>
        <w:rPr>
          <w:rFonts w:ascii="Times New Roman" w:eastAsia="Times New Roman" w:hAnsi="Times New Roman" w:cs="Times New Roman"/>
        </w:rPr>
        <w:t xml:space="preserve">on can land you from </w:t>
      </w:r>
      <w:ins w:id="77" w:author="Chris Pogue" w:date="2016-09-22T14:11:00Z">
        <w:r w:rsidR="004001FA">
          <w:rPr>
            <w:rFonts w:ascii="Times New Roman" w:eastAsia="Times New Roman" w:hAnsi="Times New Roman" w:cs="Times New Roman"/>
          </w:rPr>
          <w:t>five</w:t>
        </w:r>
      </w:ins>
      <w:del w:id="78" w:author="Chris Pogue" w:date="2016-09-22T14:11:00Z">
        <w:r w:rsidDel="004001FA">
          <w:rPr>
            <w:rFonts w:ascii="Times New Roman" w:eastAsia="Times New Roman" w:hAnsi="Times New Roman" w:cs="Times New Roman"/>
          </w:rPr>
          <w:delText>5</w:delText>
        </w:r>
      </w:del>
      <w:r>
        <w:rPr>
          <w:rFonts w:ascii="Times New Roman" w:eastAsia="Times New Roman" w:hAnsi="Times New Roman" w:cs="Times New Roman"/>
        </w:rPr>
        <w:t xml:space="preserve"> years to life in prison.   If that weed is a full on cannabis plant it is considered cultivation which could add an additional </w:t>
      </w:r>
      <w:ins w:id="79" w:author="Chris Pogue" w:date="2016-09-22T14:11:00Z">
        <w:r w:rsidR="004001FA">
          <w:rPr>
            <w:rFonts w:ascii="Times New Roman" w:eastAsia="Times New Roman" w:hAnsi="Times New Roman" w:cs="Times New Roman"/>
          </w:rPr>
          <w:t>five</w:t>
        </w:r>
      </w:ins>
      <w:del w:id="80" w:author="Chris Pogue" w:date="2016-09-22T14:11:00Z">
        <w:r w:rsidDel="004001FA">
          <w:rPr>
            <w:rFonts w:ascii="Times New Roman" w:eastAsia="Times New Roman" w:hAnsi="Times New Roman" w:cs="Times New Roman"/>
          </w:rPr>
          <w:delText>5</w:delText>
        </w:r>
      </w:del>
      <w:r>
        <w:rPr>
          <w:rFonts w:ascii="Times New Roman" w:eastAsia="Times New Roman" w:hAnsi="Times New Roman" w:cs="Times New Roman"/>
        </w:rPr>
        <w:t xml:space="preserve"> to life. </w:t>
      </w:r>
      <w:commentRangeStart w:id="81"/>
      <w:r>
        <w:rPr>
          <w:rFonts w:ascii="Times New Roman" w:eastAsia="Times New Roman" w:hAnsi="Times New Roman" w:cs="Times New Roman"/>
        </w:rPr>
        <w:t xml:space="preserve">Cannabis is crazy </w:t>
      </w:r>
      <w:r>
        <w:rPr>
          <w:rFonts w:ascii="Times New Roman" w:eastAsia="Times New Roman" w:hAnsi="Times New Roman" w:cs="Times New Roman"/>
        </w:rPr>
        <w:t xml:space="preserve">for a plant that is legal for recreational use in </w:t>
      </w:r>
      <w:commentRangeStart w:id="82"/>
      <w:r>
        <w:rPr>
          <w:rFonts w:ascii="Times New Roman" w:eastAsia="Times New Roman" w:hAnsi="Times New Roman" w:cs="Times New Roman"/>
        </w:rPr>
        <w:t xml:space="preserve">four </w:t>
      </w:r>
      <w:commentRangeEnd w:id="82"/>
      <w:r w:rsidR="004001FA">
        <w:rPr>
          <w:rStyle w:val="CommentReference"/>
        </w:rPr>
        <w:commentReference w:id="82"/>
      </w:r>
      <w:r>
        <w:rPr>
          <w:rFonts w:ascii="Times New Roman" w:eastAsia="Times New Roman" w:hAnsi="Times New Roman" w:cs="Times New Roman"/>
        </w:rPr>
        <w:t>different states</w:t>
      </w:r>
      <w:commentRangeEnd w:id="81"/>
      <w:r w:rsidR="004001FA">
        <w:rPr>
          <w:rStyle w:val="CommentReference"/>
        </w:rPr>
        <w:commentReference w:id="81"/>
      </w:r>
      <w:r>
        <w:rPr>
          <w:rFonts w:ascii="Times New Roman" w:eastAsia="Times New Roman" w:hAnsi="Times New Roman" w:cs="Times New Roman"/>
        </w:rPr>
        <w:t xml:space="preserve">. But </w:t>
      </w:r>
      <w:r>
        <w:rPr>
          <w:rFonts w:ascii="Times New Roman" w:eastAsia="Times New Roman" w:hAnsi="Times New Roman" w:cs="Times New Roman"/>
        </w:rPr>
        <w:t xml:space="preserve">I’m not here to argue about Marijuana legalization, but Mandatory minimums; I’m just trying to make the point that Mandatory minimums ruin lives.  </w:t>
      </w:r>
    </w:p>
    <w:p w:rsidR="00C411C5" w:rsidRDefault="009E13CF">
      <w:pPr>
        <w:spacing w:line="360" w:lineRule="auto"/>
        <w:ind w:firstLine="720"/>
      </w:pPr>
      <w:r>
        <w:rPr>
          <w:rFonts w:ascii="Times New Roman" w:eastAsia="Times New Roman" w:hAnsi="Times New Roman" w:cs="Times New Roman"/>
        </w:rPr>
        <w:t>A first time offender</w:t>
      </w:r>
      <w:ins w:id="83" w:author="Chris Pogue" w:date="2016-09-22T14:12:00Z">
        <w:r w:rsidR="00925EE8">
          <w:rPr>
            <w:rFonts w:ascii="Times New Roman" w:eastAsia="Times New Roman" w:hAnsi="Times New Roman" w:cs="Times New Roman"/>
          </w:rPr>
          <w:t>,</w:t>
        </w:r>
      </w:ins>
      <w:r>
        <w:rPr>
          <w:rFonts w:ascii="Times New Roman" w:eastAsia="Times New Roman" w:hAnsi="Times New Roman" w:cs="Times New Roman"/>
        </w:rPr>
        <w:t xml:space="preserve"> Weldon Angelos, when he was 21 </w:t>
      </w:r>
      <w:del w:id="84" w:author="Chris Pogue" w:date="2016-09-22T14:12:00Z">
        <w:r w:rsidDel="00925EE8">
          <w:rPr>
            <w:rFonts w:ascii="Times New Roman" w:eastAsia="Times New Roman" w:hAnsi="Times New Roman" w:cs="Times New Roman"/>
          </w:rPr>
          <w:delText>h</w:delText>
        </w:r>
        <w:r w:rsidDel="00925EE8">
          <w:rPr>
            <w:rFonts w:ascii="Times New Roman" w:eastAsia="Times New Roman" w:hAnsi="Times New Roman" w:cs="Times New Roman"/>
          </w:rPr>
          <w:delText>e</w:delText>
        </w:r>
        <w:r w:rsidDel="00925EE8">
          <w:rPr>
            <w:rFonts w:ascii="Times New Roman" w:eastAsia="Times New Roman" w:hAnsi="Times New Roman" w:cs="Times New Roman"/>
          </w:rPr>
          <w:delText xml:space="preserve"> </w:delText>
        </w:r>
      </w:del>
      <w:r>
        <w:rPr>
          <w:rFonts w:ascii="Times New Roman" w:eastAsia="Times New Roman" w:hAnsi="Times New Roman" w:cs="Times New Roman"/>
        </w:rPr>
        <w:t>sold 24 ounces of weed to an undercover drug enforce</w:t>
      </w:r>
      <w:r>
        <w:rPr>
          <w:rFonts w:ascii="Times New Roman" w:eastAsia="Times New Roman" w:hAnsi="Times New Roman" w:cs="Times New Roman"/>
        </w:rPr>
        <w:t xml:space="preserve">ment officer while he had a gun in his possession at the time of his arrest. </w:t>
      </w:r>
      <w:commentRangeStart w:id="85"/>
      <w:r>
        <w:rPr>
          <w:rFonts w:ascii="Times New Roman" w:eastAsia="Times New Roman" w:hAnsi="Times New Roman" w:cs="Times New Roman"/>
        </w:rPr>
        <w:t>The combination of a gun and drug possession charge plus dealing</w:t>
      </w:r>
      <w:commentRangeEnd w:id="85"/>
      <w:r w:rsidR="00925EE8">
        <w:rPr>
          <w:rStyle w:val="CommentReference"/>
        </w:rPr>
        <w:commentReference w:id="85"/>
      </w:r>
      <w:r>
        <w:rPr>
          <w:rFonts w:ascii="Times New Roman" w:eastAsia="Times New Roman" w:hAnsi="Times New Roman" w:cs="Times New Roman"/>
        </w:rPr>
        <w:t xml:space="preserve">. Angelos received a 55 year Mandatory Minimum sentence without the possibility of parole. His Judge; Former Judge </w:t>
      </w:r>
      <w:r>
        <w:rPr>
          <w:rFonts w:ascii="Times New Roman" w:eastAsia="Times New Roman" w:hAnsi="Times New Roman" w:cs="Times New Roman"/>
        </w:rPr>
        <w:t>Paul Cassell from Utah stated, “Mandatory minimums is a sentence that judge has to impose a particular minimum number of years….Mandatory minimums can be used to send a message but at some point the message gets lost.</w:t>
      </w:r>
      <w:ins w:id="86" w:author="Chris Pogue" w:date="2016-09-22T14:13:00Z">
        <w:r w:rsidR="00925EE8">
          <w:rPr>
            <w:rFonts w:ascii="Times New Roman" w:eastAsia="Times New Roman" w:hAnsi="Times New Roman" w:cs="Times New Roman"/>
          </w:rPr>
          <w:t>”</w:t>
        </w:r>
      </w:ins>
      <w:r>
        <w:rPr>
          <w:rFonts w:ascii="Times New Roman" w:eastAsia="Times New Roman" w:hAnsi="Times New Roman" w:cs="Times New Roman"/>
        </w:rPr>
        <w:t xml:space="preserve"> </w:t>
      </w:r>
      <w:r>
        <w:rPr>
          <w:rFonts w:ascii="Times New Roman" w:eastAsia="Times New Roman" w:hAnsi="Times New Roman" w:cs="Times New Roman"/>
        </w:rPr>
        <w:t>Mandatory minimums really ties the jud</w:t>
      </w:r>
      <w:r>
        <w:rPr>
          <w:rFonts w:ascii="Times New Roman" w:eastAsia="Times New Roman" w:hAnsi="Times New Roman" w:cs="Times New Roman"/>
        </w:rPr>
        <w:t>ges hands</w:t>
      </w:r>
      <w:r>
        <w:rPr>
          <w:rFonts w:ascii="Times New Roman" w:eastAsia="Times New Roman" w:hAnsi="Times New Roman" w:cs="Times New Roman"/>
        </w:rPr>
        <w:t>.  If he</w:t>
      </w:r>
      <w:ins w:id="87" w:author="Chris Pogue" w:date="2016-09-22T14:13:00Z">
        <w:r w:rsidR="00925EE8">
          <w:rPr>
            <w:rFonts w:ascii="Times New Roman" w:eastAsia="Times New Roman" w:hAnsi="Times New Roman" w:cs="Times New Roman"/>
          </w:rPr>
          <w:t xml:space="preserve"> </w:t>
        </w:r>
      </w:ins>
      <w:r>
        <w:rPr>
          <w:rFonts w:ascii="Times New Roman" w:eastAsia="Times New Roman" w:hAnsi="Times New Roman" w:cs="Times New Roman"/>
        </w:rPr>
        <w:t>[Angelos] had been a</w:t>
      </w:r>
      <w:ins w:id="88" w:author="Chris Pogue" w:date="2016-09-22T14:14:00Z">
        <w:r w:rsidR="00925EE8">
          <w:rPr>
            <w:rFonts w:ascii="Times New Roman" w:eastAsia="Times New Roman" w:hAnsi="Times New Roman" w:cs="Times New Roman"/>
          </w:rPr>
          <w:t>n</w:t>
        </w:r>
      </w:ins>
      <w:r>
        <w:rPr>
          <w:rFonts w:ascii="Times New Roman" w:eastAsia="Times New Roman" w:hAnsi="Times New Roman" w:cs="Times New Roman"/>
        </w:rPr>
        <w:t xml:space="preserve"> aircraft hijacker he would have gotten 24 years in prison. If he would have been a terrorist he would have gotten 20 years in prison. If he was a child rapist he would have gotten 11 years in prison. Now I’m suppose</w:t>
      </w:r>
      <w:ins w:id="89" w:author="Chris Pogue" w:date="2016-09-22T14:14:00Z">
        <w:r w:rsidR="00925EE8">
          <w:rPr>
            <w:rFonts w:ascii="Times New Roman" w:eastAsia="Times New Roman" w:hAnsi="Times New Roman" w:cs="Times New Roman"/>
          </w:rPr>
          <w:t>d</w:t>
        </w:r>
      </w:ins>
      <w:r>
        <w:rPr>
          <w:rFonts w:ascii="Times New Roman" w:eastAsia="Times New Roman" w:hAnsi="Times New Roman" w:cs="Times New Roman"/>
        </w:rPr>
        <w:t xml:space="preserve"> to</w:t>
      </w:r>
      <w:r>
        <w:rPr>
          <w:rFonts w:ascii="Times New Roman" w:eastAsia="Times New Roman" w:hAnsi="Times New Roman" w:cs="Times New Roman"/>
        </w:rPr>
        <w:t xml:space="preserve"> give him a 55 year sentence, now that is just not right.” So as of now</w:t>
      </w:r>
      <w:ins w:id="90" w:author="Chris Pogue" w:date="2016-09-22T14:15:00Z">
        <w:r w:rsidR="00925EE8">
          <w:rPr>
            <w:rFonts w:ascii="Times New Roman" w:eastAsia="Times New Roman" w:hAnsi="Times New Roman" w:cs="Times New Roman"/>
          </w:rPr>
          <w:t>,</w:t>
        </w:r>
      </w:ins>
      <w:r>
        <w:rPr>
          <w:rFonts w:ascii="Times New Roman" w:eastAsia="Times New Roman" w:hAnsi="Times New Roman" w:cs="Times New Roman"/>
        </w:rPr>
        <w:t xml:space="preserve"> Weldon </w:t>
      </w:r>
      <w:commentRangeStart w:id="91"/>
      <w:r>
        <w:rPr>
          <w:rFonts w:ascii="Times New Roman" w:eastAsia="Times New Roman" w:hAnsi="Times New Roman" w:cs="Times New Roman"/>
        </w:rPr>
        <w:t xml:space="preserve">should </w:t>
      </w:r>
      <w:r>
        <w:rPr>
          <w:rFonts w:ascii="Times New Roman" w:eastAsia="Times New Roman" w:hAnsi="Times New Roman" w:cs="Times New Roman"/>
        </w:rPr>
        <w:t>not be serving</w:t>
      </w:r>
      <w:commentRangeEnd w:id="91"/>
      <w:r w:rsidR="00925EE8">
        <w:rPr>
          <w:rStyle w:val="CommentReference"/>
        </w:rPr>
        <w:commentReference w:id="91"/>
      </w:r>
      <w:r>
        <w:rPr>
          <w:rFonts w:ascii="Times New Roman" w:eastAsia="Times New Roman" w:hAnsi="Times New Roman" w:cs="Times New Roman"/>
        </w:rPr>
        <w:t xml:space="preserve"> </w:t>
      </w:r>
      <w:del w:id="92" w:author="Chris Pogue" w:date="2016-09-22T14:15:00Z">
        <w:r w:rsidDel="00925EE8">
          <w:rPr>
            <w:rFonts w:ascii="Times New Roman" w:eastAsia="Times New Roman" w:hAnsi="Times New Roman" w:cs="Times New Roman"/>
          </w:rPr>
          <w:delText xml:space="preserve"> </w:delText>
        </w:r>
      </w:del>
      <w:r>
        <w:rPr>
          <w:rFonts w:ascii="Times New Roman" w:eastAsia="Times New Roman" w:hAnsi="Times New Roman" w:cs="Times New Roman"/>
        </w:rPr>
        <w:t>longer than a child raping, Aircraft Hijacking, terrorist</w:t>
      </w:r>
      <w:commentRangeStart w:id="93"/>
      <w:r>
        <w:rPr>
          <w:rFonts w:ascii="Times New Roman" w:eastAsia="Times New Roman" w:hAnsi="Times New Roman" w:cs="Times New Roman"/>
        </w:rPr>
        <w:t>. “He shouldn't have done the crime if he didn't want to serve the time.”</w:t>
      </w:r>
      <w:commentRangeEnd w:id="93"/>
      <w:r w:rsidR="00925EE8">
        <w:rPr>
          <w:rStyle w:val="CommentReference"/>
        </w:rPr>
        <w:commentReference w:id="93"/>
      </w:r>
      <w:r>
        <w:rPr>
          <w:rFonts w:ascii="Times New Roman" w:eastAsia="Times New Roman" w:hAnsi="Times New Roman" w:cs="Times New Roman"/>
        </w:rPr>
        <w:t xml:space="preserve"> I bet you have heard pe</w:t>
      </w:r>
      <w:r>
        <w:rPr>
          <w:rFonts w:ascii="Times New Roman" w:eastAsia="Times New Roman" w:hAnsi="Times New Roman" w:cs="Times New Roman"/>
        </w:rPr>
        <w:t>ople say that</w:t>
      </w:r>
      <w:ins w:id="94" w:author="Chris Pogue" w:date="2016-09-22T14:16:00Z">
        <w:r w:rsidR="00925EE8">
          <w:rPr>
            <w:rFonts w:ascii="Times New Roman" w:eastAsia="Times New Roman" w:hAnsi="Times New Roman" w:cs="Times New Roman"/>
          </w:rPr>
          <w:t>, and</w:t>
        </w:r>
      </w:ins>
      <w:del w:id="95" w:author="Chris Pogue" w:date="2016-09-22T14:16:00Z">
        <w:r w:rsidDel="00925EE8">
          <w:rPr>
            <w:rFonts w:ascii="Times New Roman" w:eastAsia="Times New Roman" w:hAnsi="Times New Roman" w:cs="Times New Roman"/>
          </w:rPr>
          <w:delText>.</w:delText>
        </w:r>
        <w:r w:rsidDel="00925EE8">
          <w:rPr>
            <w:rFonts w:ascii="Times New Roman" w:eastAsia="Times New Roman" w:hAnsi="Times New Roman" w:cs="Times New Roman"/>
          </w:rPr>
          <w:delText xml:space="preserve"> </w:delText>
        </w:r>
      </w:del>
      <w:ins w:id="96" w:author="Chris Pogue" w:date="2016-09-22T14:16:00Z">
        <w:r w:rsidR="00925EE8">
          <w:rPr>
            <w:rFonts w:ascii="Times New Roman" w:eastAsia="Times New Roman" w:hAnsi="Times New Roman" w:cs="Times New Roman"/>
          </w:rPr>
          <w:t>t</w:t>
        </w:r>
      </w:ins>
      <w:del w:id="97" w:author="Chris Pogue" w:date="2016-09-22T14:16:00Z">
        <w:r w:rsidDel="00925EE8">
          <w:rPr>
            <w:rFonts w:ascii="Times New Roman" w:eastAsia="Times New Roman" w:hAnsi="Times New Roman" w:cs="Times New Roman"/>
          </w:rPr>
          <w:delText>T</w:delText>
        </w:r>
      </w:del>
      <w:r>
        <w:rPr>
          <w:rFonts w:ascii="Times New Roman" w:eastAsia="Times New Roman" w:hAnsi="Times New Roman" w:cs="Times New Roman"/>
        </w:rPr>
        <w:t xml:space="preserve">here is a little bit of truth to that saying. I agree that </w:t>
      </w:r>
      <w:r>
        <w:rPr>
          <w:rFonts w:ascii="Times New Roman" w:eastAsia="Times New Roman" w:hAnsi="Times New Roman" w:cs="Times New Roman"/>
        </w:rPr>
        <w:lastRenderedPageBreak/>
        <w:t>Weldon Angelos be punished for his crime</w:t>
      </w:r>
      <w:ins w:id="98" w:author="Chris Pogue" w:date="2016-09-22T14:16:00Z">
        <w:r w:rsidR="00925EE8">
          <w:rPr>
            <w:rFonts w:ascii="Times New Roman" w:eastAsia="Times New Roman" w:hAnsi="Times New Roman" w:cs="Times New Roman"/>
          </w:rPr>
          <w:t xml:space="preserve">, </w:t>
        </w:r>
      </w:ins>
      <w:del w:id="99" w:author="Chris Pogue" w:date="2016-09-22T14:16:00Z">
        <w:r w:rsidDel="00925EE8">
          <w:rPr>
            <w:rFonts w:ascii="Times New Roman" w:eastAsia="Times New Roman" w:hAnsi="Times New Roman" w:cs="Times New Roman"/>
          </w:rPr>
          <w:delText>.</w:delText>
        </w:r>
        <w:r w:rsidDel="00925EE8">
          <w:rPr>
            <w:rFonts w:ascii="Times New Roman" w:eastAsia="Times New Roman" w:hAnsi="Times New Roman" w:cs="Times New Roman"/>
          </w:rPr>
          <w:delText xml:space="preserve"> </w:delText>
        </w:r>
      </w:del>
      <w:ins w:id="100" w:author="Chris Pogue" w:date="2016-09-22T14:16:00Z">
        <w:r w:rsidR="00925EE8">
          <w:rPr>
            <w:rFonts w:ascii="Times New Roman" w:eastAsia="Times New Roman" w:hAnsi="Times New Roman" w:cs="Times New Roman"/>
          </w:rPr>
          <w:t>b</w:t>
        </w:r>
      </w:ins>
      <w:del w:id="101" w:author="Chris Pogue" w:date="2016-09-22T14:16:00Z">
        <w:r w:rsidDel="00925EE8">
          <w:rPr>
            <w:rFonts w:ascii="Times New Roman" w:eastAsia="Times New Roman" w:hAnsi="Times New Roman" w:cs="Times New Roman"/>
          </w:rPr>
          <w:delText>B</w:delText>
        </w:r>
      </w:del>
      <w:r>
        <w:rPr>
          <w:rFonts w:ascii="Times New Roman" w:eastAsia="Times New Roman" w:hAnsi="Times New Roman" w:cs="Times New Roman"/>
        </w:rPr>
        <w:t xml:space="preserve">ut as </w:t>
      </w:r>
      <w:commentRangeStart w:id="102"/>
      <w:r>
        <w:rPr>
          <w:rFonts w:ascii="Times New Roman" w:eastAsia="Times New Roman" w:hAnsi="Times New Roman" w:cs="Times New Roman"/>
        </w:rPr>
        <w:t>I have said before</w:t>
      </w:r>
      <w:commentRangeEnd w:id="102"/>
      <w:r w:rsidR="00925EE8">
        <w:rPr>
          <w:rStyle w:val="CommentReference"/>
        </w:rPr>
        <w:commentReference w:id="102"/>
      </w:r>
      <w:r>
        <w:rPr>
          <w:rFonts w:ascii="Times New Roman" w:eastAsia="Times New Roman" w:hAnsi="Times New Roman" w:cs="Times New Roman"/>
        </w:rPr>
        <w:t xml:space="preserve"> the punishment must always fit the crime. </w:t>
      </w:r>
      <w:commentRangeStart w:id="103"/>
      <w:r>
        <w:rPr>
          <w:rFonts w:ascii="Times New Roman" w:eastAsia="Times New Roman" w:hAnsi="Times New Roman" w:cs="Times New Roman"/>
        </w:rPr>
        <w:t>But</w:t>
      </w:r>
      <w:ins w:id="104" w:author="Chris Pogue" w:date="2016-09-22T14:17:00Z">
        <w:r w:rsidR="002B4451">
          <w:rPr>
            <w:rFonts w:ascii="Times New Roman" w:eastAsia="Times New Roman" w:hAnsi="Times New Roman" w:cs="Times New Roman"/>
          </w:rPr>
          <w:t>,</w:t>
        </w:r>
      </w:ins>
      <w:r>
        <w:rPr>
          <w:rFonts w:ascii="Times New Roman" w:eastAsia="Times New Roman" w:hAnsi="Times New Roman" w:cs="Times New Roman"/>
        </w:rPr>
        <w:t xml:space="preserve"> do</w:t>
      </w:r>
      <w:r>
        <w:rPr>
          <w:rFonts w:ascii="Times New Roman" w:eastAsia="Times New Roman" w:hAnsi="Times New Roman" w:cs="Times New Roman"/>
        </w:rPr>
        <w:t>e</w:t>
      </w:r>
      <w:r>
        <w:rPr>
          <w:rFonts w:ascii="Times New Roman" w:eastAsia="Times New Roman" w:hAnsi="Times New Roman" w:cs="Times New Roman"/>
        </w:rPr>
        <w:t>s</w:t>
      </w:r>
      <w:r>
        <w:rPr>
          <w:rFonts w:ascii="Times New Roman" w:eastAsia="Times New Roman" w:hAnsi="Times New Roman" w:cs="Times New Roman"/>
        </w:rPr>
        <w:t xml:space="preserve"> the Nixon Administration and the laws since on drug enforcemen</w:t>
      </w:r>
      <w:r>
        <w:rPr>
          <w:rFonts w:ascii="Times New Roman" w:eastAsia="Times New Roman" w:hAnsi="Times New Roman" w:cs="Times New Roman"/>
        </w:rPr>
        <w:t xml:space="preserve">t had any effect on drug use in America? </w:t>
      </w:r>
      <w:commentRangeEnd w:id="103"/>
      <w:r w:rsidR="002B4451">
        <w:rPr>
          <w:rStyle w:val="CommentReference"/>
        </w:rPr>
        <w:commentReference w:id="103"/>
      </w:r>
      <w:r>
        <w:rPr>
          <w:rFonts w:ascii="Times New Roman" w:eastAsia="Times New Roman" w:hAnsi="Times New Roman" w:cs="Times New Roman"/>
        </w:rPr>
        <w:t xml:space="preserve">I would say no. </w:t>
      </w:r>
      <w:commentRangeStart w:id="105"/>
      <w:r>
        <w:rPr>
          <w:rFonts w:ascii="Times New Roman" w:eastAsia="Times New Roman" w:hAnsi="Times New Roman" w:cs="Times New Roman"/>
        </w:rPr>
        <w:t xml:space="preserve">A survey of teens in Colorado </w:t>
      </w:r>
      <w:commentRangeEnd w:id="105"/>
      <w:r w:rsidR="002B4451">
        <w:rPr>
          <w:rStyle w:val="CommentReference"/>
        </w:rPr>
        <w:commentReference w:id="105"/>
      </w:r>
      <w:r>
        <w:rPr>
          <w:rFonts w:ascii="Times New Roman" w:eastAsia="Times New Roman" w:hAnsi="Times New Roman" w:cs="Times New Roman"/>
        </w:rPr>
        <w:t xml:space="preserve">shows that since the legalization of marijuana in 2014 there hasn't been an increase in usage by the teen population. </w:t>
      </w:r>
      <w:commentRangeStart w:id="106"/>
      <w:r>
        <w:rPr>
          <w:rFonts w:ascii="Times New Roman" w:eastAsia="Times New Roman" w:hAnsi="Times New Roman" w:cs="Times New Roman"/>
        </w:rPr>
        <w:t>One good thing that has come out of the war on drug</w:t>
      </w:r>
      <w:r>
        <w:rPr>
          <w:rFonts w:ascii="Times New Roman" w:eastAsia="Times New Roman" w:hAnsi="Times New Roman" w:cs="Times New Roman"/>
        </w:rPr>
        <w:t>s is the seized drug money from busts is used to help pay for other departments such as local police, federal departments, and the DEA itself.</w:t>
      </w:r>
      <w:commentRangeEnd w:id="106"/>
      <w:r w:rsidR="002B4451">
        <w:rPr>
          <w:rStyle w:val="CommentReference"/>
        </w:rPr>
        <w:commentReference w:id="106"/>
      </w:r>
      <w:r>
        <w:rPr>
          <w:rFonts w:ascii="Times New Roman" w:eastAsia="Times New Roman" w:hAnsi="Times New Roman" w:cs="Times New Roman"/>
        </w:rPr>
        <w:t xml:space="preserve">  Drugs have hurt people</w:t>
      </w:r>
      <w:ins w:id="107" w:author="Chris Pogue" w:date="2016-09-22T14:18:00Z">
        <w:r w:rsidR="002B4451">
          <w:rPr>
            <w:rFonts w:ascii="Times New Roman" w:eastAsia="Times New Roman" w:hAnsi="Times New Roman" w:cs="Times New Roman"/>
          </w:rPr>
          <w:t>,</w:t>
        </w:r>
      </w:ins>
      <w:r>
        <w:rPr>
          <w:rFonts w:ascii="Times New Roman" w:eastAsia="Times New Roman" w:hAnsi="Times New Roman" w:cs="Times New Roman"/>
        </w:rPr>
        <w:t xml:space="preserve"> that is not a disputed fact, but the mandatory minimum laws have done to much harm than g</w:t>
      </w:r>
      <w:r>
        <w:rPr>
          <w:rFonts w:ascii="Times New Roman" w:eastAsia="Times New Roman" w:hAnsi="Times New Roman" w:cs="Times New Roman"/>
        </w:rPr>
        <w:t xml:space="preserve">ood when it comes to the criteria of </w:t>
      </w:r>
      <w:del w:id="108" w:author="Chris Pogue" w:date="2016-09-22T14:18:00Z">
        <w:r w:rsidDel="002B4451">
          <w:rPr>
            <w:rFonts w:ascii="Times New Roman" w:eastAsia="Times New Roman" w:hAnsi="Times New Roman" w:cs="Times New Roman"/>
          </w:rPr>
          <w:delText>non violent</w:delText>
        </w:r>
      </w:del>
      <w:ins w:id="109" w:author="Chris Pogue" w:date="2016-09-22T14:18:00Z">
        <w:r w:rsidR="002B4451">
          <w:rPr>
            <w:rFonts w:ascii="Times New Roman" w:eastAsia="Times New Roman" w:hAnsi="Times New Roman" w:cs="Times New Roman"/>
          </w:rPr>
          <w:t>non-violent</w:t>
        </w:r>
      </w:ins>
      <w:r>
        <w:rPr>
          <w:rFonts w:ascii="Times New Roman" w:eastAsia="Times New Roman" w:hAnsi="Times New Roman" w:cs="Times New Roman"/>
        </w:rPr>
        <w:t xml:space="preserve"> offenders as stated before. </w:t>
      </w:r>
    </w:p>
    <w:p w:rsidR="00C411C5" w:rsidRDefault="00C411C5">
      <w:pPr>
        <w:spacing w:line="360" w:lineRule="auto"/>
      </w:pPr>
    </w:p>
    <w:p w:rsidR="00C411C5" w:rsidRDefault="009E13CF">
      <w:pPr>
        <w:spacing w:line="360" w:lineRule="auto"/>
      </w:pPr>
      <w:r>
        <w:rPr>
          <w:rFonts w:ascii="Times New Roman" w:eastAsia="Times New Roman" w:hAnsi="Times New Roman" w:cs="Times New Roman"/>
          <w:b/>
          <w:sz w:val="24"/>
          <w:szCs w:val="24"/>
        </w:rPr>
        <w:t>Beneficial to all parties</w:t>
      </w:r>
      <w:r>
        <w:rPr>
          <w:rFonts w:ascii="Times New Roman" w:eastAsia="Times New Roman" w:hAnsi="Times New Roman" w:cs="Times New Roman"/>
          <w:sz w:val="24"/>
          <w:szCs w:val="24"/>
        </w:rPr>
        <w:t xml:space="preserve">: </w:t>
      </w:r>
    </w:p>
    <w:p w:rsidR="00986862" w:rsidRDefault="009E13CF">
      <w:pPr>
        <w:spacing w:line="360" w:lineRule="auto"/>
        <w:ind w:firstLine="720"/>
        <w:rPr>
          <w:ins w:id="110" w:author="Chris Pogue" w:date="2016-09-22T14:24:00Z"/>
          <w:rFonts w:ascii="Times New Roman" w:eastAsia="Times New Roman" w:hAnsi="Times New Roman" w:cs="Times New Roman"/>
        </w:rPr>
      </w:pPr>
      <w:r>
        <w:rPr>
          <w:rFonts w:ascii="Times New Roman" w:eastAsia="Times New Roman" w:hAnsi="Times New Roman" w:cs="Times New Roman"/>
        </w:rPr>
        <w:t>Going back to Judge Cassell in the same interview with Nightline stated, “</w:t>
      </w:r>
      <w:ins w:id="111" w:author="Chris Pogue" w:date="2016-09-22T14:20:00Z">
        <w:r w:rsidR="00F119EC">
          <w:rPr>
            <w:rFonts w:ascii="Times New Roman" w:eastAsia="Times New Roman" w:hAnsi="Times New Roman" w:cs="Times New Roman"/>
          </w:rPr>
          <w:t>W</w:t>
        </w:r>
      </w:ins>
      <w:del w:id="112" w:author="Chris Pogue" w:date="2016-09-22T14:20:00Z">
        <w:r w:rsidDel="00F119EC">
          <w:rPr>
            <w:rFonts w:ascii="Times New Roman" w:eastAsia="Times New Roman" w:hAnsi="Times New Roman" w:cs="Times New Roman"/>
          </w:rPr>
          <w:delText>w</w:delText>
        </w:r>
      </w:del>
      <w:r>
        <w:rPr>
          <w:rFonts w:ascii="Times New Roman" w:eastAsia="Times New Roman" w:hAnsi="Times New Roman" w:cs="Times New Roman"/>
        </w:rPr>
        <w:t>e need to change mandatory minimum laws. Most of the time the system works</w:t>
      </w:r>
      <w:r>
        <w:rPr>
          <w:rFonts w:ascii="Times New Roman" w:eastAsia="Times New Roman" w:hAnsi="Times New Roman" w:cs="Times New Roman"/>
        </w:rPr>
        <w:t xml:space="preserve"> well, but there are some situations where it fails and Angelos case is a prime example. I don't think that the system was unjust to Weldon Angelos but to the taxpayers.” Which leads me into my next point, prisoners cost the taxpayers </w:t>
      </w:r>
      <w:commentRangeStart w:id="113"/>
      <w:r>
        <w:rPr>
          <w:rFonts w:ascii="Times New Roman" w:eastAsia="Times New Roman" w:hAnsi="Times New Roman" w:cs="Times New Roman"/>
        </w:rPr>
        <w:t xml:space="preserve">a lot </w:t>
      </w:r>
      <w:commentRangeEnd w:id="113"/>
      <w:r w:rsidR="00F119EC">
        <w:rPr>
          <w:rStyle w:val="CommentReference"/>
        </w:rPr>
        <w:commentReference w:id="113"/>
      </w:r>
      <w:r>
        <w:rPr>
          <w:rFonts w:ascii="Times New Roman" w:eastAsia="Times New Roman" w:hAnsi="Times New Roman" w:cs="Times New Roman"/>
        </w:rPr>
        <w:t>of money. Addit</w:t>
      </w:r>
      <w:r>
        <w:rPr>
          <w:rFonts w:ascii="Times New Roman" w:eastAsia="Times New Roman" w:hAnsi="Times New Roman" w:cs="Times New Roman"/>
        </w:rPr>
        <w:t>ionally, President Obama in an interview with The Washington Post stated, “</w:t>
      </w:r>
      <w:commentRangeStart w:id="114"/>
      <w:r>
        <w:rPr>
          <w:rFonts w:ascii="Times New Roman" w:eastAsia="Times New Roman" w:hAnsi="Times New Roman" w:cs="Times New Roman"/>
        </w:rPr>
        <w:t xml:space="preserve">This </w:t>
      </w:r>
      <w:commentRangeEnd w:id="114"/>
      <w:r w:rsidR="00F119EC">
        <w:rPr>
          <w:rStyle w:val="CommentReference"/>
        </w:rPr>
        <w:commentReference w:id="114"/>
      </w:r>
      <w:r>
        <w:rPr>
          <w:rFonts w:ascii="Times New Roman" w:eastAsia="Times New Roman" w:hAnsi="Times New Roman" w:cs="Times New Roman"/>
        </w:rPr>
        <w:t>is costing the taxpayers 80 billion dollars a year. We have to reconsider 20 or 30 years to life sentences for non</w:t>
      </w:r>
      <w:ins w:id="115" w:author="Chris Pogue" w:date="2016-09-22T14:22:00Z">
        <w:r w:rsidR="00986862">
          <w:rPr>
            <w:rFonts w:ascii="Times New Roman" w:eastAsia="Times New Roman" w:hAnsi="Times New Roman" w:cs="Times New Roman"/>
          </w:rPr>
          <w:t>-</w:t>
        </w:r>
      </w:ins>
      <w:r>
        <w:rPr>
          <w:rFonts w:ascii="Times New Roman" w:eastAsia="Times New Roman" w:hAnsi="Times New Roman" w:cs="Times New Roman"/>
        </w:rPr>
        <w:t>violent crimes is the best way for us to solve these problems.</w:t>
      </w:r>
      <w:r>
        <w:rPr>
          <w:rFonts w:ascii="Times New Roman" w:eastAsia="Times New Roman" w:hAnsi="Times New Roman" w:cs="Times New Roman"/>
        </w:rPr>
        <w:t>” According to the same Nightline episode, it cost</w:t>
      </w:r>
      <w:ins w:id="116" w:author="Chris Pogue" w:date="2016-09-22T14:22:00Z">
        <w:r w:rsidR="00986862">
          <w:rPr>
            <w:rFonts w:ascii="Times New Roman" w:eastAsia="Times New Roman" w:hAnsi="Times New Roman" w:cs="Times New Roman"/>
          </w:rPr>
          <w:t>s</w:t>
        </w:r>
      </w:ins>
      <w:r>
        <w:rPr>
          <w:rFonts w:ascii="Times New Roman" w:eastAsia="Times New Roman" w:hAnsi="Times New Roman" w:cs="Times New Roman"/>
        </w:rPr>
        <w:t xml:space="preserve">  on average $29,000 dollars </w:t>
      </w:r>
      <w:ins w:id="117" w:author="Chris Pogue" w:date="2016-09-22T14:22:00Z">
        <w:r w:rsidR="00986862">
          <w:rPr>
            <w:rFonts w:ascii="Times New Roman" w:eastAsia="Times New Roman" w:hAnsi="Times New Roman" w:cs="Times New Roman"/>
          </w:rPr>
          <w:t>per</w:t>
        </w:r>
      </w:ins>
      <w:del w:id="118" w:author="Chris Pogue" w:date="2016-09-22T14:22:00Z">
        <w:r w:rsidDel="00986862">
          <w:rPr>
            <w:rFonts w:ascii="Times New Roman" w:eastAsia="Times New Roman" w:hAnsi="Times New Roman" w:cs="Times New Roman"/>
          </w:rPr>
          <w:delText>a</w:delText>
        </w:r>
      </w:del>
      <w:r>
        <w:rPr>
          <w:rFonts w:ascii="Times New Roman" w:eastAsia="Times New Roman" w:hAnsi="Times New Roman" w:cs="Times New Roman"/>
        </w:rPr>
        <w:t xml:space="preserve"> year to keep one person in federal prison. Going back to Weldon Angelos case of being sentenced for 55 years, it will cost 1.5 million dollars for his total sentence. </w:t>
      </w:r>
      <w:commentRangeStart w:id="119"/>
      <w:r>
        <w:rPr>
          <w:rFonts w:ascii="Times New Roman" w:eastAsia="Times New Roman" w:hAnsi="Times New Roman" w:cs="Times New Roman"/>
        </w:rPr>
        <w:t xml:space="preserve">To me </w:t>
      </w:r>
      <w:commentRangeEnd w:id="119"/>
      <w:r w:rsidR="00986862">
        <w:rPr>
          <w:rStyle w:val="CommentReference"/>
        </w:rPr>
        <w:commentReference w:id="119"/>
      </w:r>
      <w:r>
        <w:rPr>
          <w:rFonts w:ascii="Times New Roman" w:eastAsia="Times New Roman" w:hAnsi="Times New Roman" w:cs="Times New Roman"/>
        </w:rPr>
        <w:t>th</w:t>
      </w:r>
      <w:r>
        <w:rPr>
          <w:rFonts w:ascii="Times New Roman" w:eastAsia="Times New Roman" w:hAnsi="Times New Roman" w:cs="Times New Roman"/>
        </w:rPr>
        <w:t xml:space="preserve">at is money that could be going </w:t>
      </w:r>
      <w:del w:id="120" w:author="Chris Pogue" w:date="2016-09-22T14:23:00Z">
        <w:r w:rsidDel="00986862">
          <w:rPr>
            <w:rFonts w:ascii="Times New Roman" w:eastAsia="Times New Roman" w:hAnsi="Times New Roman" w:cs="Times New Roman"/>
          </w:rPr>
          <w:delText>else where</w:delText>
        </w:r>
      </w:del>
      <w:ins w:id="121" w:author="Chris Pogue" w:date="2016-09-22T14:23:00Z">
        <w:r w:rsidR="00986862">
          <w:rPr>
            <w:rFonts w:ascii="Times New Roman" w:eastAsia="Times New Roman" w:hAnsi="Times New Roman" w:cs="Times New Roman"/>
          </w:rPr>
          <w:t>elsewhere</w:t>
        </w:r>
      </w:ins>
      <w:r>
        <w:rPr>
          <w:rFonts w:ascii="Times New Roman" w:eastAsia="Times New Roman" w:hAnsi="Times New Roman" w:cs="Times New Roman"/>
        </w:rPr>
        <w:t xml:space="preserve">, like </w:t>
      </w:r>
      <w:del w:id="122" w:author="Chris Pogue" w:date="2016-09-22T14:23:00Z">
        <w:r w:rsidDel="00986862">
          <w:rPr>
            <w:rFonts w:ascii="Times New Roman" w:eastAsia="Times New Roman" w:hAnsi="Times New Roman" w:cs="Times New Roman"/>
          </w:rPr>
          <w:delText>t</w:delText>
        </w:r>
        <w:r w:rsidDel="00986862">
          <w:rPr>
            <w:rFonts w:ascii="Times New Roman" w:eastAsia="Times New Roman" w:hAnsi="Times New Roman" w:cs="Times New Roman"/>
          </w:rPr>
          <w:delText>o</w:delText>
        </w:r>
      </w:del>
      <w:r>
        <w:rPr>
          <w:rFonts w:ascii="Times New Roman" w:eastAsia="Times New Roman" w:hAnsi="Times New Roman" w:cs="Times New Roman"/>
        </w:rPr>
        <w:t xml:space="preserve"> schools. There are 2.3 million people confined at 4</w:t>
      </w:r>
      <w:ins w:id="123" w:author="Chris Pogue" w:date="2016-09-22T14:23:00Z">
        <w:r w:rsidR="00986862">
          <w:rPr>
            <w:rFonts w:ascii="Times New Roman" w:eastAsia="Times New Roman" w:hAnsi="Times New Roman" w:cs="Times New Roman"/>
          </w:rPr>
          <w:t>,</w:t>
        </w:r>
      </w:ins>
      <w:r>
        <w:rPr>
          <w:rFonts w:ascii="Times New Roman" w:eastAsia="Times New Roman" w:hAnsi="Times New Roman" w:cs="Times New Roman"/>
        </w:rPr>
        <w:t xml:space="preserve">575 prisons in America.  When compared to other countries like </w:t>
      </w:r>
      <w:commentRangeStart w:id="124"/>
      <w:r>
        <w:rPr>
          <w:rFonts w:ascii="Times New Roman" w:eastAsia="Times New Roman" w:hAnsi="Times New Roman" w:cs="Times New Roman"/>
        </w:rPr>
        <w:t>china which has 1.7 million prisoners</w:t>
      </w:r>
      <w:commentRangeEnd w:id="124"/>
      <w:r w:rsidR="00986862">
        <w:rPr>
          <w:rStyle w:val="CommentReference"/>
        </w:rPr>
        <w:commentReference w:id="124"/>
      </w:r>
      <w:r>
        <w:rPr>
          <w:rFonts w:ascii="Times New Roman" w:eastAsia="Times New Roman" w:hAnsi="Times New Roman" w:cs="Times New Roman"/>
        </w:rPr>
        <w:t xml:space="preserve">, according to a United States Department of Justice </w:t>
      </w:r>
      <w:r>
        <w:rPr>
          <w:rFonts w:ascii="Times New Roman" w:eastAsia="Times New Roman" w:hAnsi="Times New Roman" w:cs="Times New Roman"/>
        </w:rPr>
        <w:t xml:space="preserve">statistical report stated in 2012, “Drug offenders accounted for 50% of the male federal prison population and 58% of the female federal prison population…” That is just over 50% of the United States prison population. </w:t>
      </w:r>
      <w:commentRangeStart w:id="125"/>
      <w:r>
        <w:rPr>
          <w:rFonts w:ascii="Times New Roman" w:eastAsia="Times New Roman" w:hAnsi="Times New Roman" w:cs="Times New Roman"/>
        </w:rPr>
        <w:t xml:space="preserve">Now that is insane. </w:t>
      </w:r>
      <w:commentRangeEnd w:id="125"/>
      <w:r w:rsidR="00986862">
        <w:rPr>
          <w:rStyle w:val="CommentReference"/>
        </w:rPr>
        <w:commentReference w:id="125"/>
      </w:r>
      <w:commentRangeStart w:id="126"/>
      <w:r>
        <w:rPr>
          <w:rFonts w:ascii="Times New Roman" w:eastAsia="Times New Roman" w:hAnsi="Times New Roman" w:cs="Times New Roman"/>
        </w:rPr>
        <w:t>We will have enou</w:t>
      </w:r>
      <w:r>
        <w:rPr>
          <w:rFonts w:ascii="Times New Roman" w:eastAsia="Times New Roman" w:hAnsi="Times New Roman" w:cs="Times New Roman"/>
        </w:rPr>
        <w:t xml:space="preserve">gh inmates to populate a small country or state. </w:t>
      </w:r>
      <w:commentRangeEnd w:id="126"/>
      <w:r w:rsidR="00986862">
        <w:rPr>
          <w:rStyle w:val="CommentReference"/>
        </w:rPr>
        <w:commentReference w:id="126"/>
      </w:r>
    </w:p>
    <w:p w:rsidR="00986862" w:rsidRDefault="00986862" w:rsidP="00986862">
      <w:pPr>
        <w:spacing w:line="360" w:lineRule="auto"/>
        <w:rPr>
          <w:ins w:id="127" w:author="Chris Pogue" w:date="2016-09-22T14:24:00Z"/>
          <w:rFonts w:ascii="Times New Roman" w:eastAsia="Times New Roman" w:hAnsi="Times New Roman" w:cs="Times New Roman"/>
        </w:rPr>
        <w:pPrChange w:id="128" w:author="Chris Pogue" w:date="2016-09-22T14:24:00Z">
          <w:pPr>
            <w:spacing w:line="360" w:lineRule="auto"/>
            <w:ind w:firstLine="720"/>
          </w:pPr>
        </w:pPrChange>
      </w:pPr>
    </w:p>
    <w:p w:rsidR="00C411C5" w:rsidRDefault="009E13CF" w:rsidP="00986862">
      <w:pPr>
        <w:spacing w:line="360" w:lineRule="auto"/>
        <w:ind w:firstLine="720"/>
      </w:pPr>
      <w:r>
        <w:rPr>
          <w:rFonts w:ascii="Times New Roman" w:eastAsia="Times New Roman" w:hAnsi="Times New Roman" w:cs="Times New Roman"/>
        </w:rPr>
        <w:t>Fun fact of the day: Australia use</w:t>
      </w:r>
      <w:ins w:id="129" w:author="Chris Pogue" w:date="2016-09-22T14:24:00Z">
        <w:r w:rsidR="00986862">
          <w:rPr>
            <w:rFonts w:ascii="Times New Roman" w:eastAsia="Times New Roman" w:hAnsi="Times New Roman" w:cs="Times New Roman"/>
          </w:rPr>
          <w:t>d</w:t>
        </w:r>
      </w:ins>
      <w:r>
        <w:rPr>
          <w:rFonts w:ascii="Times New Roman" w:eastAsia="Times New Roman" w:hAnsi="Times New Roman" w:cs="Times New Roman"/>
        </w:rPr>
        <w:t xml:space="preserve"> to be what is called a </w:t>
      </w:r>
      <w:r w:rsidRPr="00986862">
        <w:rPr>
          <w:rFonts w:ascii="Times New Roman" w:eastAsia="Times New Roman" w:hAnsi="Times New Roman" w:cs="Times New Roman"/>
          <w:i/>
          <w:rPrChange w:id="130" w:author="Chris Pogue" w:date="2016-09-22T14:24:00Z">
            <w:rPr>
              <w:rFonts w:ascii="Times New Roman" w:eastAsia="Times New Roman" w:hAnsi="Times New Roman" w:cs="Times New Roman"/>
            </w:rPr>
          </w:rPrChange>
        </w:rPr>
        <w:t>penal colony</w:t>
      </w:r>
      <w:r>
        <w:rPr>
          <w:rFonts w:ascii="Times New Roman" w:eastAsia="Times New Roman" w:hAnsi="Times New Roman" w:cs="Times New Roman"/>
        </w:rPr>
        <w:t xml:space="preserve"> for Great Britain. </w:t>
      </w:r>
      <w:commentRangeStart w:id="131"/>
      <w:r>
        <w:rPr>
          <w:rFonts w:ascii="Times New Roman" w:eastAsia="Times New Roman" w:hAnsi="Times New Roman" w:cs="Times New Roman"/>
        </w:rPr>
        <w:t xml:space="preserve">Maybe it would work again if we could find the land. </w:t>
      </w:r>
      <w:commentRangeEnd w:id="131"/>
      <w:r w:rsidR="00986862">
        <w:rPr>
          <w:rStyle w:val="CommentReference"/>
        </w:rPr>
        <w:commentReference w:id="131"/>
      </w:r>
      <w:commentRangeStart w:id="132"/>
      <w:r>
        <w:rPr>
          <w:rFonts w:ascii="Times New Roman" w:eastAsia="Times New Roman" w:hAnsi="Times New Roman" w:cs="Times New Roman"/>
        </w:rPr>
        <w:t xml:space="preserve">Maybe </w:t>
      </w:r>
      <w:del w:id="133" w:author="Chris Pogue" w:date="2016-09-22T14:24:00Z">
        <w:r w:rsidDel="00986862">
          <w:rPr>
            <w:rFonts w:ascii="Times New Roman" w:eastAsia="Times New Roman" w:hAnsi="Times New Roman" w:cs="Times New Roman"/>
          </w:rPr>
          <w:delText>antarctica</w:delText>
        </w:r>
      </w:del>
      <w:ins w:id="134" w:author="Chris Pogue" w:date="2016-09-22T14:24:00Z">
        <w:r w:rsidR="00986862">
          <w:rPr>
            <w:rFonts w:ascii="Times New Roman" w:eastAsia="Times New Roman" w:hAnsi="Times New Roman" w:cs="Times New Roman"/>
          </w:rPr>
          <w:t>Antarctica</w:t>
        </w:r>
      </w:ins>
      <w:r>
        <w:rPr>
          <w:rFonts w:ascii="Times New Roman" w:eastAsia="Times New Roman" w:hAnsi="Times New Roman" w:cs="Times New Roman"/>
        </w:rPr>
        <w:t xml:space="preserve"> or the moon? </w:t>
      </w:r>
      <w:commentRangeEnd w:id="132"/>
      <w:r w:rsidR="00986862">
        <w:rPr>
          <w:rStyle w:val="CommentReference"/>
        </w:rPr>
        <w:commentReference w:id="132"/>
      </w:r>
      <w:del w:id="135" w:author="Chris Pogue" w:date="2016-09-22T14:25:00Z">
        <w:r w:rsidDel="00986862">
          <w:rPr>
            <w:rFonts w:ascii="Times New Roman" w:eastAsia="Times New Roman" w:hAnsi="Times New Roman" w:cs="Times New Roman"/>
          </w:rPr>
          <w:delText xml:space="preserve">My </w:delText>
        </w:r>
      </w:del>
      <w:ins w:id="136" w:author="Chris Pogue" w:date="2016-09-22T14:25:00Z">
        <w:r w:rsidR="00986862">
          <w:rPr>
            <w:rFonts w:ascii="Times New Roman" w:eastAsia="Times New Roman" w:hAnsi="Times New Roman" w:cs="Times New Roman"/>
          </w:rPr>
          <w:t>The</w:t>
        </w:r>
        <w:r w:rsidR="00986862">
          <w:rPr>
            <w:rFonts w:ascii="Times New Roman" w:eastAsia="Times New Roman" w:hAnsi="Times New Roman" w:cs="Times New Roman"/>
          </w:rPr>
          <w:t xml:space="preserve"> </w:t>
        </w:r>
      </w:ins>
      <w:r>
        <w:rPr>
          <w:rFonts w:ascii="Times New Roman" w:eastAsia="Times New Roman" w:hAnsi="Times New Roman" w:cs="Times New Roman"/>
        </w:rPr>
        <w:t>point that I’m trying to make i</w:t>
      </w:r>
      <w:r>
        <w:rPr>
          <w:rFonts w:ascii="Times New Roman" w:eastAsia="Times New Roman" w:hAnsi="Times New Roman" w:cs="Times New Roman"/>
        </w:rPr>
        <w:t xml:space="preserve">s that </w:t>
      </w:r>
      <w:commentRangeStart w:id="137"/>
      <w:r>
        <w:rPr>
          <w:rFonts w:ascii="Times New Roman" w:eastAsia="Times New Roman" w:hAnsi="Times New Roman" w:cs="Times New Roman"/>
        </w:rPr>
        <w:t xml:space="preserve">this </w:t>
      </w:r>
      <w:commentRangeEnd w:id="137"/>
      <w:r w:rsidR="00986862">
        <w:rPr>
          <w:rStyle w:val="CommentReference"/>
        </w:rPr>
        <w:commentReference w:id="137"/>
      </w:r>
      <w:r>
        <w:rPr>
          <w:rFonts w:ascii="Times New Roman" w:eastAsia="Times New Roman" w:hAnsi="Times New Roman" w:cs="Times New Roman"/>
        </w:rPr>
        <w:t>just does not affect the prisoner but higher amount of drug offenders in prison and the longer they stay in prison the more expensive it is to keep them there. Let us go back to the 562 total inmates President Obama released for one year of the</w:t>
      </w:r>
      <w:r>
        <w:rPr>
          <w:rFonts w:ascii="Times New Roman" w:eastAsia="Times New Roman" w:hAnsi="Times New Roman" w:cs="Times New Roman"/>
        </w:rPr>
        <w:t xml:space="preserve">m being out of the system will save 1.6 million dollars, which is money that can be used elsewhere. </w:t>
      </w:r>
    </w:p>
    <w:p w:rsidR="00C411C5" w:rsidRDefault="00C411C5">
      <w:pPr>
        <w:spacing w:line="360" w:lineRule="auto"/>
      </w:pPr>
    </w:p>
    <w:p w:rsidR="00C411C5" w:rsidRDefault="009E13CF">
      <w:pPr>
        <w:spacing w:line="360" w:lineRule="auto"/>
      </w:pPr>
      <w:r>
        <w:rPr>
          <w:rFonts w:ascii="Times New Roman" w:eastAsia="Times New Roman" w:hAnsi="Times New Roman" w:cs="Times New Roman"/>
          <w:b/>
          <w:sz w:val="24"/>
          <w:szCs w:val="24"/>
        </w:rPr>
        <w:t>Conclusion:</w:t>
      </w:r>
    </w:p>
    <w:p w:rsidR="00C411C5" w:rsidRDefault="009E13CF">
      <w:pPr>
        <w:spacing w:line="360" w:lineRule="auto"/>
        <w:ind w:firstLine="720"/>
      </w:pPr>
      <w:r>
        <w:rPr>
          <w:rFonts w:ascii="Times New Roman" w:eastAsia="Times New Roman" w:hAnsi="Times New Roman" w:cs="Times New Roman"/>
        </w:rPr>
        <w:lastRenderedPageBreak/>
        <w:t>As I was going through the history of Mandatory Minimums</w:t>
      </w:r>
      <w:ins w:id="138" w:author="Chris Pogue" w:date="2016-09-22T14:25:00Z">
        <w:r w:rsidR="005F386D">
          <w:rPr>
            <w:rFonts w:ascii="Times New Roman" w:eastAsia="Times New Roman" w:hAnsi="Times New Roman" w:cs="Times New Roman"/>
          </w:rPr>
          <w:t>,</w:t>
        </w:r>
      </w:ins>
      <w:r>
        <w:rPr>
          <w:rFonts w:ascii="Times New Roman" w:eastAsia="Times New Roman" w:hAnsi="Times New Roman" w:cs="Times New Roman"/>
        </w:rPr>
        <w:t xml:space="preserve"> we are getting better at making the punishment fit the crime; where stricter minimums</w:t>
      </w:r>
      <w:r>
        <w:rPr>
          <w:rFonts w:ascii="Times New Roman" w:eastAsia="Times New Roman" w:hAnsi="Times New Roman" w:cs="Times New Roman"/>
        </w:rPr>
        <w:t xml:space="preserve"> have been put into place for serious crimes. Like the </w:t>
      </w:r>
      <w:r w:rsidR="005F386D">
        <w:rPr>
          <w:rFonts w:ascii="Times New Roman" w:eastAsia="Times New Roman" w:hAnsi="Times New Roman" w:cs="Times New Roman"/>
        </w:rPr>
        <w:t>P</w:t>
      </w:r>
      <w:ins w:id="139" w:author="Chris Pogue" w:date="2016-09-22T14:26:00Z">
        <w:r w:rsidR="005F386D">
          <w:rPr>
            <w:rFonts w:ascii="Times New Roman" w:eastAsia="Times New Roman" w:hAnsi="Times New Roman" w:cs="Times New Roman"/>
          </w:rPr>
          <w:t>rotect</w:t>
        </w:r>
      </w:ins>
      <w:del w:id="140" w:author="Chris Pogue" w:date="2016-09-22T14:25:00Z">
        <w:r w:rsidR="005F386D" w:rsidDel="005F386D">
          <w:rPr>
            <w:rFonts w:ascii="Times New Roman" w:eastAsia="Times New Roman" w:hAnsi="Times New Roman" w:cs="Times New Roman"/>
          </w:rPr>
          <w:delText>rotect</w:delText>
        </w:r>
      </w:del>
      <w:r w:rsidR="005F386D">
        <w:rPr>
          <w:rFonts w:ascii="Times New Roman" w:eastAsia="Times New Roman" w:hAnsi="Times New Roman" w:cs="Times New Roman"/>
        </w:rPr>
        <w:t xml:space="preserve"> </w:t>
      </w:r>
      <w:r>
        <w:rPr>
          <w:rFonts w:ascii="Times New Roman" w:eastAsia="Times New Roman" w:hAnsi="Times New Roman" w:cs="Times New Roman"/>
        </w:rPr>
        <w:t>Act of 2003 which increased the mandatory minimums for child porn</w:t>
      </w:r>
      <w:ins w:id="141" w:author="Chris Pogue" w:date="2016-09-22T14:26:00Z">
        <w:r w:rsidR="005F386D">
          <w:rPr>
            <w:rFonts w:ascii="Times New Roman" w:eastAsia="Times New Roman" w:hAnsi="Times New Roman" w:cs="Times New Roman"/>
          </w:rPr>
          <w:t>ography</w:t>
        </w:r>
      </w:ins>
      <w:r>
        <w:rPr>
          <w:rFonts w:ascii="Times New Roman" w:eastAsia="Times New Roman" w:hAnsi="Times New Roman" w:cs="Times New Roman"/>
        </w:rPr>
        <w:t xml:space="preserve"> and child sexual assault cases. So</w:t>
      </w:r>
      <w:ins w:id="142" w:author="Chris Pogue" w:date="2016-09-22T14:26:00Z">
        <w:r w:rsidR="005F386D">
          <w:rPr>
            <w:rFonts w:ascii="Times New Roman" w:eastAsia="Times New Roman" w:hAnsi="Times New Roman" w:cs="Times New Roman"/>
          </w:rPr>
          <w:t>,</w:t>
        </w:r>
      </w:ins>
      <w:r>
        <w:rPr>
          <w:rFonts w:ascii="Times New Roman" w:eastAsia="Times New Roman" w:hAnsi="Times New Roman" w:cs="Times New Roman"/>
        </w:rPr>
        <w:t xml:space="preserve"> we are getting better at Mandatory minimums but the point I’m trying to make is that we are </w:t>
      </w:r>
      <w:r>
        <w:rPr>
          <w:rFonts w:ascii="Times New Roman" w:eastAsia="Times New Roman" w:hAnsi="Times New Roman" w:cs="Times New Roman"/>
        </w:rPr>
        <w:t xml:space="preserve">still not where we need to be, we still have people incarcerated for minimal offenses. On the federal level we have also added what are called </w:t>
      </w:r>
      <w:r w:rsidRPr="005F386D">
        <w:rPr>
          <w:rFonts w:ascii="Times New Roman" w:eastAsia="Times New Roman" w:hAnsi="Times New Roman" w:cs="Times New Roman"/>
          <w:i/>
          <w:rPrChange w:id="143" w:author="Chris Pogue" w:date="2016-09-22T14:26:00Z">
            <w:rPr>
              <w:rFonts w:ascii="Times New Roman" w:eastAsia="Times New Roman" w:hAnsi="Times New Roman" w:cs="Times New Roman"/>
            </w:rPr>
          </w:rPrChange>
        </w:rPr>
        <w:t>safety valve provisions</w:t>
      </w:r>
      <w:r>
        <w:rPr>
          <w:rFonts w:ascii="Times New Roman" w:eastAsia="Times New Roman" w:hAnsi="Times New Roman" w:cs="Times New Roman"/>
        </w:rPr>
        <w:t xml:space="preserve"> which allow judges more discretion in certain cases. There are 29 states that have enacte</w:t>
      </w:r>
      <w:r>
        <w:rPr>
          <w:rFonts w:ascii="Times New Roman" w:eastAsia="Times New Roman" w:hAnsi="Times New Roman" w:cs="Times New Roman"/>
        </w:rPr>
        <w:t xml:space="preserve">d laws that contain safety valve provisions. </w:t>
      </w:r>
      <w:commentRangeStart w:id="144"/>
      <w:r>
        <w:rPr>
          <w:rFonts w:ascii="Times New Roman" w:eastAsia="Times New Roman" w:hAnsi="Times New Roman" w:cs="Times New Roman"/>
        </w:rPr>
        <w:t xml:space="preserve">A Lot </w:t>
      </w:r>
      <w:commentRangeEnd w:id="144"/>
      <w:r w:rsidR="005F386D">
        <w:rPr>
          <w:rStyle w:val="CommentReference"/>
        </w:rPr>
        <w:commentReference w:id="144"/>
      </w:r>
      <w:r>
        <w:rPr>
          <w:rFonts w:ascii="Times New Roman" w:eastAsia="Times New Roman" w:hAnsi="Times New Roman" w:cs="Times New Roman"/>
        </w:rPr>
        <w:t>of those state and federal reforms have not been made effective yet. This means thousands of people are currently stuck in federal and local penitentiaries like Weldon. Which if they had committed those cr</w:t>
      </w:r>
      <w:r>
        <w:rPr>
          <w:rFonts w:ascii="Times New Roman" w:eastAsia="Times New Roman" w:hAnsi="Times New Roman" w:cs="Times New Roman"/>
        </w:rPr>
        <w:t>imes a few years later would have landed them shorter sentences. If you think about it that is a bad situation. John Oliver has a</w:t>
      </w:r>
      <w:del w:id="145" w:author="Chris Pogue" w:date="2016-09-22T14:27:00Z">
        <w:r w:rsidDel="00156D28">
          <w:rPr>
            <w:rFonts w:ascii="Times New Roman" w:eastAsia="Times New Roman" w:hAnsi="Times New Roman" w:cs="Times New Roman"/>
          </w:rPr>
          <w:delText>n</w:delText>
        </w:r>
      </w:del>
      <w:r>
        <w:rPr>
          <w:rFonts w:ascii="Times New Roman" w:eastAsia="Times New Roman" w:hAnsi="Times New Roman" w:cs="Times New Roman"/>
        </w:rPr>
        <w:t xml:space="preserve"> great analogy for this situation, “Imagine how mad you get when you get seated at a table at a restaurant and the couple in l</w:t>
      </w:r>
      <w:r>
        <w:rPr>
          <w:rFonts w:ascii="Times New Roman" w:eastAsia="Times New Roman" w:hAnsi="Times New Roman" w:cs="Times New Roman"/>
        </w:rPr>
        <w:t xml:space="preserve">ine behind you get their food and leave faster than you do.” it is the same case. I know I stated </w:t>
      </w:r>
      <w:commentRangeStart w:id="146"/>
      <w:r>
        <w:rPr>
          <w:rFonts w:ascii="Times New Roman" w:eastAsia="Times New Roman" w:hAnsi="Times New Roman" w:cs="Times New Roman"/>
        </w:rPr>
        <w:t xml:space="preserve">a lot </w:t>
      </w:r>
      <w:commentRangeEnd w:id="146"/>
      <w:r w:rsidR="00156D28">
        <w:rPr>
          <w:rStyle w:val="CommentReference"/>
        </w:rPr>
        <w:commentReference w:id="146"/>
      </w:r>
      <w:r>
        <w:rPr>
          <w:rFonts w:ascii="Times New Roman" w:eastAsia="Times New Roman" w:hAnsi="Times New Roman" w:cs="Times New Roman"/>
        </w:rPr>
        <w:t>of stats throughout this paper and not enough witty analogies. That being said I hope you can now see that the majority of the issues that have come fro</w:t>
      </w:r>
      <w:r>
        <w:rPr>
          <w:rFonts w:ascii="Times New Roman" w:eastAsia="Times New Roman" w:hAnsi="Times New Roman" w:cs="Times New Roman"/>
        </w:rPr>
        <w:t>m mandatory minimums have come from drug related offenses. Also I hope I have made a strong enough point that prisoners that meet the clemency criteria stated earlier have not a negative affect not just on them and their families, but also to the rest of t</w:t>
      </w:r>
      <w:r>
        <w:rPr>
          <w:rFonts w:ascii="Times New Roman" w:eastAsia="Times New Roman" w:hAnsi="Times New Roman" w:cs="Times New Roman"/>
        </w:rPr>
        <w:t xml:space="preserve">he tax payers. Honestly Drug Crime Sentencing is a </w:t>
      </w:r>
      <w:commentRangeStart w:id="147"/>
      <w:r>
        <w:rPr>
          <w:rFonts w:ascii="Times New Roman" w:eastAsia="Times New Roman" w:hAnsi="Times New Roman" w:cs="Times New Roman"/>
        </w:rPr>
        <w:t xml:space="preserve">joke </w:t>
      </w:r>
      <w:commentRangeEnd w:id="147"/>
      <w:r w:rsidR="00156D28">
        <w:rPr>
          <w:rStyle w:val="CommentReference"/>
        </w:rPr>
        <w:commentReference w:id="147"/>
      </w:r>
      <w:r>
        <w:rPr>
          <w:rFonts w:ascii="Times New Roman" w:eastAsia="Times New Roman" w:hAnsi="Times New Roman" w:cs="Times New Roman"/>
        </w:rPr>
        <w:t xml:space="preserve">in our country.   </w:t>
      </w:r>
    </w:p>
    <w:p w:rsidR="00C411C5" w:rsidRDefault="00C411C5">
      <w:pPr>
        <w:spacing w:line="360" w:lineRule="auto"/>
        <w:rPr>
          <w:ins w:id="148" w:author="Chris Pogue" w:date="2016-09-22T14:28:00Z"/>
        </w:rPr>
      </w:pPr>
    </w:p>
    <w:p w:rsidR="00156D28" w:rsidRDefault="00156D28">
      <w:pPr>
        <w:spacing w:line="360" w:lineRule="auto"/>
        <w:rPr>
          <w:ins w:id="149" w:author="Chris Pogue" w:date="2016-09-22T14:30:00Z"/>
        </w:rPr>
      </w:pPr>
      <w:ins w:id="150" w:author="Chris Pogue" w:date="2016-09-22T14:28:00Z">
        <w:r>
          <w:t xml:space="preserve">Alexander </w:t>
        </w:r>
        <w:r w:rsidR="009E13CF">
          <w:t>–</w:t>
        </w:r>
        <w:r>
          <w:t xml:space="preserve"> </w:t>
        </w:r>
        <w:r w:rsidR="009E13CF">
          <w:t xml:space="preserve">I was able to understand the points you made, and </w:t>
        </w:r>
      </w:ins>
      <w:ins w:id="151" w:author="Chris Pogue" w:date="2016-09-22T14:29:00Z">
        <w:r w:rsidR="009E13CF">
          <w:t xml:space="preserve">am certain that you believe what you have written.  That being said, I had difficult time reading this paper as it contained considerable </w:t>
        </w:r>
      </w:ins>
      <w:ins w:id="152" w:author="Chris Pogue" w:date="2016-09-22T14:30:00Z">
        <w:r w:rsidR="009E13CF">
          <w:t>grammatical</w:t>
        </w:r>
      </w:ins>
      <w:ins w:id="153" w:author="Chris Pogue" w:date="2016-09-22T14:29:00Z">
        <w:r w:rsidR="009E13CF">
          <w:t xml:space="preserve"> </w:t>
        </w:r>
      </w:ins>
      <w:ins w:id="154" w:author="Chris Pogue" w:date="2016-09-22T14:30:00Z">
        <w:r w:rsidR="009E13CF">
          <w:t>errors, c</w:t>
        </w:r>
        <w:r w:rsidR="009E13CF">
          <w:t>olloquialism</w:t>
        </w:r>
        <w:r w:rsidR="009E13CF">
          <w:t xml:space="preserve">s, and seemingly random thoughts.  Please review my recommendations and suggestions and try to implement them in subsequent assignments.  </w:t>
        </w:r>
      </w:ins>
    </w:p>
    <w:p w:rsidR="009E13CF" w:rsidRDefault="009E13CF">
      <w:pPr>
        <w:spacing w:line="360" w:lineRule="auto"/>
        <w:rPr>
          <w:ins w:id="155" w:author="Chris Pogue" w:date="2016-09-22T14:30:00Z"/>
        </w:rPr>
      </w:pPr>
    </w:p>
    <w:p w:rsidR="009E13CF" w:rsidRDefault="009E13CF">
      <w:pPr>
        <w:spacing w:line="360" w:lineRule="auto"/>
        <w:rPr>
          <w:ins w:id="156" w:author="Chris Pogue" w:date="2016-09-22T14:28:00Z"/>
        </w:rPr>
      </w:pPr>
      <w:ins w:id="157" w:author="Chris Pogue" w:date="2016-09-22T14:30:00Z">
        <w:r>
          <w:t>If you would like to make corrections to this paper, I will allow you to do so for a higher grade.  Please just email me and let me know your intentions, and we can work out a due date.</w:t>
        </w:r>
      </w:ins>
      <w:bookmarkStart w:id="158" w:name="_GoBack"/>
      <w:bookmarkEnd w:id="158"/>
    </w:p>
    <w:p w:rsidR="00156D28" w:rsidRDefault="00156D28">
      <w:pPr>
        <w:spacing w:line="360" w:lineRule="auto"/>
        <w:rPr>
          <w:ins w:id="159" w:author="Chris Pogue" w:date="2016-09-22T14:28:00Z"/>
        </w:rPr>
      </w:pPr>
    </w:p>
    <w:p w:rsidR="00156D28" w:rsidRDefault="00156D28">
      <w:pPr>
        <w:spacing w:line="360" w:lineRule="auto"/>
      </w:pPr>
    </w:p>
    <w:p w:rsidR="00C411C5" w:rsidRDefault="009E13CF">
      <w:pPr>
        <w:spacing w:line="360" w:lineRule="auto"/>
      </w:pPr>
      <w:commentRangeStart w:id="160"/>
      <w:r>
        <w:rPr>
          <w:rFonts w:ascii="Times New Roman" w:eastAsia="Times New Roman" w:hAnsi="Times New Roman" w:cs="Times New Roman"/>
          <w:b/>
          <w:sz w:val="24"/>
          <w:szCs w:val="24"/>
        </w:rPr>
        <w:t>Cited Works:</w:t>
      </w:r>
      <w:commentRangeEnd w:id="160"/>
      <w:r w:rsidR="00E17462">
        <w:rPr>
          <w:rStyle w:val="CommentReference"/>
        </w:rPr>
        <w:commentReference w:id="160"/>
      </w:r>
    </w:p>
    <w:p w:rsidR="00C411C5" w:rsidRDefault="00C411C5">
      <w:pPr>
        <w:spacing w:line="360" w:lineRule="auto"/>
      </w:pPr>
    </w:p>
    <w:p w:rsidR="00C411C5" w:rsidRDefault="009E13CF">
      <w:pPr>
        <w:numPr>
          <w:ilvl w:val="0"/>
          <w:numId w:val="1"/>
        </w:numPr>
        <w:spacing w:line="360" w:lineRule="auto"/>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Rhodan, Maya. "States Lead The Way on Sentencing Reform | TIME.com." </w:t>
      </w:r>
      <w:r>
        <w:rPr>
          <w:rFonts w:ascii="Times New Roman" w:eastAsia="Times New Roman" w:hAnsi="Times New Roman" w:cs="Times New Roman"/>
          <w:i/>
          <w:sz w:val="20"/>
          <w:szCs w:val="20"/>
        </w:rPr>
        <w:t>Time</w:t>
      </w:r>
      <w:r>
        <w:rPr>
          <w:rFonts w:ascii="Times New Roman" w:eastAsia="Times New Roman" w:hAnsi="Times New Roman" w:cs="Times New Roman"/>
          <w:sz w:val="20"/>
          <w:szCs w:val="20"/>
        </w:rPr>
        <w:t>. Time, n.d. Web. 09 Sept. 2016. http://swampland.time.com/2014/02/14/mandatory-minimum-sent</w:t>
      </w:r>
      <w:r>
        <w:rPr>
          <w:rFonts w:ascii="Times New Roman" w:eastAsia="Times New Roman" w:hAnsi="Times New Roman" w:cs="Times New Roman"/>
          <w:sz w:val="20"/>
          <w:szCs w:val="20"/>
        </w:rPr>
        <w:t>ences-states-reform/</w:t>
      </w:r>
    </w:p>
    <w:p w:rsidR="00C411C5" w:rsidRDefault="009E13CF">
      <w:pPr>
        <w:numPr>
          <w:ilvl w:val="0"/>
          <w:numId w:val="1"/>
        </w:numPr>
        <w:spacing w:line="360" w:lineRule="auto"/>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FAMM - » Safety Valves. (n.d.). Retrieved September 09, 2016, from http://famm.org/projects/federal/us-congress/safety-valves/ </w:t>
      </w:r>
    </w:p>
    <w:p w:rsidR="00C411C5" w:rsidRDefault="009E13CF">
      <w:pPr>
        <w:numPr>
          <w:ilvl w:val="0"/>
          <w:numId w:val="1"/>
        </w:numPr>
        <w:spacing w:line="360" w:lineRule="auto"/>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Initiative, P. P. (n.d.). Mass Incarceration: The Whole Pie 2016;. Retrieved September 09, 2016, from htt</w:t>
      </w:r>
      <w:r>
        <w:rPr>
          <w:rFonts w:ascii="Times New Roman" w:eastAsia="Times New Roman" w:hAnsi="Times New Roman" w:cs="Times New Roman"/>
          <w:sz w:val="20"/>
          <w:szCs w:val="20"/>
        </w:rPr>
        <w:t xml:space="preserve">p://www.prisonpolicy.org/reports/pie2016.html </w:t>
      </w:r>
    </w:p>
    <w:p w:rsidR="00C411C5" w:rsidRDefault="009E13CF">
      <w:pPr>
        <w:numPr>
          <w:ilvl w:val="0"/>
          <w:numId w:val="1"/>
        </w:numPr>
        <w:spacing w:line="360" w:lineRule="auto"/>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 (n.d.). Prisoners in 2012. Retrieved September 02, 2012, from http://www.bjs.gov/content/pub/pdf/p12tar9112.pdf </w:t>
      </w:r>
    </w:p>
    <w:p w:rsidR="00C411C5" w:rsidRDefault="009E13CF">
      <w:pPr>
        <w:numPr>
          <w:ilvl w:val="0"/>
          <w:numId w:val="1"/>
        </w:numPr>
        <w:spacing w:line="360" w:lineRule="auto"/>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(n.d.). US has more prisoners, prisons than any other country. Retrieved September 09, 2016, from http://www.salon.com/2012/10/15/us_has_more_prisoners_prisons_than_any_other_country/ </w:t>
      </w:r>
    </w:p>
    <w:p w:rsidR="00C411C5" w:rsidRDefault="009E13CF">
      <w:pPr>
        <w:numPr>
          <w:ilvl w:val="0"/>
          <w:numId w:val="1"/>
        </w:numPr>
        <w:spacing w:line="360" w:lineRule="auto"/>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DEA / Money Laundering. (n.d.). Retrieved September 09, 2016, from</w:t>
      </w:r>
      <w:r>
        <w:rPr>
          <w:rFonts w:ascii="Times New Roman" w:eastAsia="Times New Roman" w:hAnsi="Times New Roman" w:cs="Times New Roman"/>
          <w:sz w:val="20"/>
          <w:szCs w:val="20"/>
        </w:rPr>
        <w:t xml:space="preserve"> https://www.dea.gov/ops/money.shtml </w:t>
      </w:r>
    </w:p>
    <w:p w:rsidR="00C411C5" w:rsidRDefault="009E13CF">
      <w:pPr>
        <w:numPr>
          <w:ilvl w:val="0"/>
          <w:numId w:val="1"/>
        </w:numPr>
        <w:spacing w:line="360" w:lineRule="auto"/>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Jingold@denverpost.com, B. I. (2016). Marijuana use remains flat among Colorado teens, survey finds. Retrieved September 09, 2016, from http://www.denverpost.com/2016/06/20/marijuana-use-colorado-teens-marijuana-no-in</w:t>
      </w:r>
      <w:r>
        <w:rPr>
          <w:rFonts w:ascii="Times New Roman" w:eastAsia="Times New Roman" w:hAnsi="Times New Roman" w:cs="Times New Roman"/>
          <w:sz w:val="20"/>
          <w:szCs w:val="20"/>
        </w:rPr>
        <w:t xml:space="preserve">crease/ </w:t>
      </w:r>
    </w:p>
    <w:p w:rsidR="00C411C5" w:rsidRDefault="009E13CF">
      <w:pPr>
        <w:numPr>
          <w:ilvl w:val="0"/>
          <w:numId w:val="1"/>
        </w:numPr>
        <w:spacing w:line="360" w:lineRule="auto"/>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NORML.org - Working to Reform Marijuana Laws. (n.d.). Retrieved September 09, 2016, from http://norml.org/laws/item/federal-penalties-2 </w:t>
      </w:r>
    </w:p>
    <w:p w:rsidR="00C411C5" w:rsidRDefault="009E13CF">
      <w:pPr>
        <w:numPr>
          <w:ilvl w:val="0"/>
          <w:numId w:val="1"/>
        </w:numPr>
        <w:spacing w:line="360" w:lineRule="auto"/>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(2008). Retrieved September 09, 2016, from http://abcnews.go.com/Nightline/video/locked-life-nonviolent-drug</w:t>
      </w:r>
      <w:r>
        <w:rPr>
          <w:rFonts w:ascii="Times New Roman" w:eastAsia="Times New Roman" w:hAnsi="Times New Roman" w:cs="Times New Roman"/>
          <w:sz w:val="20"/>
          <w:szCs w:val="20"/>
        </w:rPr>
        <w:t xml:space="preserve">-bust-29069642 </w:t>
      </w:r>
    </w:p>
    <w:p w:rsidR="00C411C5" w:rsidRDefault="009E13CF">
      <w:pPr>
        <w:numPr>
          <w:ilvl w:val="0"/>
          <w:numId w:val="1"/>
        </w:numPr>
        <w:spacing w:line="360" w:lineRule="auto"/>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Brock Turner registers as sex offender in Ohio. (2016, September 08). Retrieved September 09, 2016, from http://www.cnn.com/2016/09/06/us/brock-turner-sex-offender-registry/ </w:t>
      </w:r>
    </w:p>
    <w:p w:rsidR="00C411C5" w:rsidRDefault="009E13CF">
      <w:pPr>
        <w:numPr>
          <w:ilvl w:val="0"/>
          <w:numId w:val="1"/>
        </w:numPr>
        <w:spacing w:line="360" w:lineRule="auto"/>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U. (2010). HISTORY OF MANDATORY MINIMUM PENALTIES AND STATUTORY</w:t>
      </w:r>
      <w:r>
        <w:rPr>
          <w:rFonts w:ascii="Times New Roman" w:eastAsia="Times New Roman" w:hAnsi="Times New Roman" w:cs="Times New Roman"/>
          <w:sz w:val="20"/>
          <w:szCs w:val="20"/>
        </w:rPr>
        <w:t xml:space="preserve"> RELIEF MECHANISMS. Retrieved September 9, 2016, from http://www.ussc.gov/sites/default/files/pdf/news/congressional-testimony-and-reports/mandatory-minimum-penalties/20111031-rtc-pdf/Chapter_02.pdf </w:t>
      </w:r>
    </w:p>
    <w:p w:rsidR="00C411C5" w:rsidRDefault="009E13CF">
      <w:pPr>
        <w:numPr>
          <w:ilvl w:val="0"/>
          <w:numId w:val="1"/>
        </w:numPr>
        <w:spacing w:line="360" w:lineRule="auto"/>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Oliver, L. (2015). Mandatory Minimums: Last Week Tonigh</w:t>
      </w:r>
      <w:r>
        <w:rPr>
          <w:rFonts w:ascii="Times New Roman" w:eastAsia="Times New Roman" w:hAnsi="Times New Roman" w:cs="Times New Roman"/>
          <w:sz w:val="20"/>
          <w:szCs w:val="20"/>
        </w:rPr>
        <w:t xml:space="preserve">t with John Oliver (HBO). Retrieved September 09, 2016, from https://www.youtube.com/watch?v=pDVmldTurqk </w:t>
      </w:r>
    </w:p>
    <w:p w:rsidR="00C411C5" w:rsidRDefault="009E13CF">
      <w:pPr>
        <w:numPr>
          <w:ilvl w:val="0"/>
          <w:numId w:val="1"/>
        </w:numPr>
        <w:spacing w:line="360" w:lineRule="auto"/>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Obama commutes sentences for 214 federal prisoners | Fox News. (2016, August 03). Retrieved September 09, 2016, from http://www.foxnews.com/politics/2016/08/03/obama-commutes-sentences-for-214-federal-prisoners.html </w:t>
      </w:r>
    </w:p>
    <w:p w:rsidR="00C411C5" w:rsidRDefault="009E13CF">
      <w:pPr>
        <w:numPr>
          <w:ilvl w:val="0"/>
          <w:numId w:val="1"/>
        </w:numPr>
        <w:spacing w:line="360" w:lineRule="auto"/>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Horwitz. (2016, May 5). President Oba</w:t>
      </w:r>
      <w:r>
        <w:rPr>
          <w:rFonts w:ascii="Times New Roman" w:eastAsia="Times New Roman" w:hAnsi="Times New Roman" w:cs="Times New Roman"/>
          <w:sz w:val="20"/>
          <w:szCs w:val="20"/>
        </w:rPr>
        <w:t>ma just commuted the sentences of 58 people. Here are their names. Retrieved September 09, 2016, from https://www.washingtonpost.com/news/post-nation/wp/2016/05/05/here-are-the-58-people-whose-sentences-president-obama-just-commuted/?utm_term=.063c4e86d4a1</w:t>
      </w:r>
      <w:r>
        <w:rPr>
          <w:rFonts w:ascii="Times New Roman" w:eastAsia="Times New Roman" w:hAnsi="Times New Roman" w:cs="Times New Roman"/>
          <w:sz w:val="20"/>
          <w:szCs w:val="20"/>
        </w:rPr>
        <w:t xml:space="preserve"> </w:t>
      </w:r>
    </w:p>
    <w:p w:rsidR="00C411C5" w:rsidRDefault="009E13CF">
      <w:pPr>
        <w:numPr>
          <w:ilvl w:val="0"/>
          <w:numId w:val="1"/>
        </w:numPr>
        <w:spacing w:line="360" w:lineRule="auto"/>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Horwitz. (2015, December 18). President Obama commutes sentences of 95 federal drug offenders. Retrieved September 09, 2016, from https://www.washingtonpost.com/world/national-security/president-obama-commutes-sentences-of-about-100-drug-offenders/2015/</w:t>
      </w:r>
      <w:r>
        <w:rPr>
          <w:rFonts w:ascii="Times New Roman" w:eastAsia="Times New Roman" w:hAnsi="Times New Roman" w:cs="Times New Roman"/>
          <w:sz w:val="20"/>
          <w:szCs w:val="20"/>
        </w:rPr>
        <w:t xml:space="preserve">12/18/9b62c91c-a5a3-11e5-9c4e-be37f66848bb_story.html </w:t>
      </w:r>
    </w:p>
    <w:p w:rsidR="00C411C5" w:rsidRDefault="009E13CF">
      <w:pPr>
        <w:numPr>
          <w:ilvl w:val="0"/>
          <w:numId w:val="1"/>
        </w:numPr>
        <w:spacing w:line="360" w:lineRule="auto"/>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What Are Mandatory Minimum Sentencing Laws | Attorneys.com. (n.d.). Retrieved September 09, 2016, from http://www.attorneys.com/criminal-defense/what-are-mandatory-minimum-sentencing-laws http://crimi</w:t>
      </w:r>
      <w:r>
        <w:rPr>
          <w:rFonts w:ascii="Times New Roman" w:eastAsia="Times New Roman" w:hAnsi="Times New Roman" w:cs="Times New Roman"/>
          <w:sz w:val="20"/>
          <w:szCs w:val="20"/>
        </w:rPr>
        <w:t xml:space="preserve">nal-law.freeadvice.com/criminal-law/parole_probation/clemency.htm </w:t>
      </w:r>
    </w:p>
    <w:p w:rsidR="00C411C5" w:rsidRDefault="00C411C5">
      <w:pPr>
        <w:spacing w:line="360" w:lineRule="auto"/>
      </w:pPr>
    </w:p>
    <w:p w:rsidR="00C411C5" w:rsidRDefault="00C411C5">
      <w:pPr>
        <w:spacing w:line="360" w:lineRule="auto"/>
      </w:pPr>
    </w:p>
    <w:p w:rsidR="00C411C5" w:rsidRDefault="00C411C5">
      <w:pPr>
        <w:spacing w:line="360" w:lineRule="auto"/>
      </w:pPr>
    </w:p>
    <w:p w:rsidR="00C411C5" w:rsidRDefault="00C411C5">
      <w:pPr>
        <w:spacing w:line="360" w:lineRule="auto"/>
      </w:pPr>
    </w:p>
    <w:p w:rsidR="00C411C5" w:rsidRDefault="00C411C5">
      <w:pPr>
        <w:spacing w:line="360" w:lineRule="auto"/>
      </w:pPr>
    </w:p>
    <w:p w:rsidR="00C411C5" w:rsidRDefault="00C411C5">
      <w:pPr>
        <w:spacing w:line="360" w:lineRule="auto"/>
      </w:pPr>
    </w:p>
    <w:sectPr w:rsidR="00C411C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hris Pogue" w:date="2016-09-22T14:11:00Z" w:initials="CEP">
    <w:p w:rsidR="00646A41" w:rsidRDefault="00646A41">
      <w:pPr>
        <w:pStyle w:val="CommentText"/>
      </w:pPr>
      <w:r>
        <w:rPr>
          <w:rStyle w:val="CommentReference"/>
        </w:rPr>
        <w:annotationRef/>
      </w:r>
      <w:r>
        <w:t>Good opening statistic.  Going forward, when you are using data like this, it’s appropriate to put it in chronological order.</w:t>
      </w:r>
    </w:p>
  </w:comment>
  <w:comment w:id="21" w:author="Chris Pogue" w:date="2016-09-22T14:11:00Z" w:initials="CEP">
    <w:p w:rsidR="009D3BB4" w:rsidRDefault="009D3BB4">
      <w:pPr>
        <w:pStyle w:val="CommentText"/>
      </w:pPr>
      <w:r>
        <w:rPr>
          <w:rStyle w:val="CommentReference"/>
        </w:rPr>
        <w:annotationRef/>
      </w:r>
      <w:r>
        <w:t>Asking questions in your opening paragraph is understandable as you are indicating that you will provide answers throughout the remainder of the paper.  However, be careful not to use this literary style too much as it can be very distracting to the reader.</w:t>
      </w:r>
    </w:p>
  </w:comment>
  <w:comment w:id="25" w:author="Chris Pogue" w:date="2016-09-22T14:11:00Z" w:initials="CEP">
    <w:p w:rsidR="009D3BB4" w:rsidRDefault="009D3BB4">
      <w:pPr>
        <w:pStyle w:val="CommentText"/>
      </w:pPr>
      <w:r>
        <w:rPr>
          <w:rStyle w:val="CommentReference"/>
        </w:rPr>
        <w:annotationRef/>
      </w:r>
      <w:r>
        <w:t xml:space="preserve">This is getting distracting. </w:t>
      </w:r>
    </w:p>
  </w:comment>
  <w:comment w:id="28" w:author="Chris Pogue" w:date="2016-09-22T14:11:00Z" w:initials="CEP">
    <w:p w:rsidR="009D3BB4" w:rsidRDefault="009D3BB4">
      <w:pPr>
        <w:pStyle w:val="CommentText"/>
      </w:pPr>
      <w:r>
        <w:rPr>
          <w:rStyle w:val="CommentReference"/>
        </w:rPr>
        <w:annotationRef/>
      </w:r>
      <w:r>
        <w:t xml:space="preserve">Try to avoid using the same word in the same sentence more than once.  It’s usually unnecessary. </w:t>
      </w:r>
    </w:p>
  </w:comment>
  <w:comment w:id="31" w:author="Chris Pogue" w:date="2016-09-22T14:11:00Z" w:initials="CEP">
    <w:p w:rsidR="009D3BB4" w:rsidRDefault="009D3BB4">
      <w:pPr>
        <w:pStyle w:val="CommentText"/>
      </w:pPr>
      <w:r>
        <w:rPr>
          <w:rStyle w:val="CommentReference"/>
        </w:rPr>
        <w:annotationRef/>
      </w:r>
      <w:r>
        <w:t>Unnecessary in this sentence.  This should be a separate thought with adequate justification as to why you think this.  As it stands, it’s just thrown haphazardly at the end of a unrelated sentence.</w:t>
      </w:r>
    </w:p>
  </w:comment>
  <w:comment w:id="34" w:author="Chris Pogue" w:date="2016-09-22T14:11:00Z" w:initials="CEP">
    <w:p w:rsidR="009D3BB4" w:rsidRDefault="009D3BB4">
      <w:pPr>
        <w:pStyle w:val="CommentText"/>
      </w:pPr>
      <w:r>
        <w:rPr>
          <w:rStyle w:val="CommentReference"/>
        </w:rPr>
        <w:annotationRef/>
      </w:r>
      <w:r>
        <w:t>Colloquialism</w:t>
      </w:r>
    </w:p>
  </w:comment>
  <w:comment w:id="40" w:author="Chris Pogue" w:date="2016-09-22T14:11:00Z" w:initials="CEP">
    <w:p w:rsidR="009D3BB4" w:rsidRDefault="009D3BB4">
      <w:pPr>
        <w:pStyle w:val="CommentText"/>
      </w:pPr>
      <w:r>
        <w:rPr>
          <w:rStyle w:val="CommentReference"/>
        </w:rPr>
        <w:annotationRef/>
      </w:r>
      <w:r>
        <w:t>That’s crummy.</w:t>
      </w:r>
    </w:p>
  </w:comment>
  <w:comment w:id="45" w:author="Chris Pogue" w:date="2016-09-22T14:11:00Z" w:initials="CEP">
    <w:p w:rsidR="009D3BB4" w:rsidRDefault="009D3BB4">
      <w:pPr>
        <w:pStyle w:val="CommentText"/>
      </w:pPr>
      <w:r>
        <w:rPr>
          <w:rStyle w:val="CommentReference"/>
        </w:rPr>
        <w:annotationRef/>
      </w:r>
      <w:r>
        <w:t>Colloquialism – also, watch your duplication of word usage.</w:t>
      </w:r>
    </w:p>
  </w:comment>
  <w:comment w:id="47" w:author="Chris Pogue" w:date="2016-09-22T14:11:00Z" w:initials="CEP">
    <w:p w:rsidR="00610917" w:rsidRDefault="00610917">
      <w:pPr>
        <w:pStyle w:val="CommentText"/>
      </w:pPr>
      <w:r>
        <w:rPr>
          <w:rStyle w:val="CommentReference"/>
        </w:rPr>
        <w:annotationRef/>
      </w:r>
      <w:r>
        <w:t>Reference?</w:t>
      </w:r>
    </w:p>
  </w:comment>
  <w:comment w:id="52" w:author="Chris Pogue" w:date="2016-09-22T14:11:00Z" w:initials="CEP">
    <w:p w:rsidR="00610917" w:rsidRDefault="00610917">
      <w:pPr>
        <w:pStyle w:val="CommentText"/>
      </w:pPr>
      <w:r>
        <w:rPr>
          <w:rStyle w:val="CommentReference"/>
        </w:rPr>
        <w:annotationRef/>
      </w:r>
      <w:r>
        <w:t>Reference?</w:t>
      </w:r>
    </w:p>
  </w:comment>
  <w:comment w:id="54" w:author="Chris Pogue" w:date="2016-09-22T14:11:00Z" w:initials="CEP">
    <w:p w:rsidR="00610917" w:rsidRDefault="00610917">
      <w:pPr>
        <w:pStyle w:val="CommentText"/>
      </w:pPr>
      <w:r>
        <w:rPr>
          <w:rStyle w:val="CommentReference"/>
        </w:rPr>
        <w:annotationRef/>
      </w:r>
      <w:r>
        <w:t>What is “this”?</w:t>
      </w:r>
    </w:p>
  </w:comment>
  <w:comment w:id="60" w:author="Chris Pogue" w:date="2016-09-22T14:11:00Z" w:initials="CEP">
    <w:p w:rsidR="00610917" w:rsidRDefault="00610917">
      <w:pPr>
        <w:pStyle w:val="CommentText"/>
      </w:pPr>
      <w:r>
        <w:rPr>
          <w:rStyle w:val="CommentReference"/>
        </w:rPr>
        <w:annotationRef/>
      </w:r>
      <w:r>
        <w:t>Numbers under 10 (but not including 10) should be spelled out.</w:t>
      </w:r>
    </w:p>
  </w:comment>
  <w:comment w:id="64" w:author="Chris Pogue" w:date="2016-09-22T14:11:00Z" w:initials="CEP">
    <w:p w:rsidR="00610917" w:rsidRDefault="00610917">
      <w:pPr>
        <w:pStyle w:val="CommentText"/>
      </w:pPr>
      <w:r>
        <w:rPr>
          <w:rStyle w:val="CommentReference"/>
        </w:rPr>
        <w:annotationRef/>
      </w:r>
      <w:r>
        <w:t>Colloquialism</w:t>
      </w:r>
    </w:p>
  </w:comment>
  <w:comment w:id="76" w:author="Chris Pogue" w:date="2016-09-22T14:11:00Z" w:initials="CEP">
    <w:p w:rsidR="00610917" w:rsidRDefault="00610917">
      <w:pPr>
        <w:pStyle w:val="CommentText"/>
      </w:pPr>
      <w:r>
        <w:rPr>
          <w:rStyle w:val="CommentReference"/>
        </w:rPr>
        <w:annotationRef/>
      </w:r>
      <w:r>
        <w:t>Terminology mismatch.  Are you going to refer to it as “Cannabis” or “weed”?  Pick one and use it consistently.</w:t>
      </w:r>
    </w:p>
  </w:comment>
  <w:comment w:id="82" w:author="Chris Pogue" w:date="2016-09-22T14:11:00Z" w:initials="CEP">
    <w:p w:rsidR="004001FA" w:rsidRDefault="004001FA">
      <w:pPr>
        <w:pStyle w:val="CommentText"/>
      </w:pPr>
      <w:r>
        <w:rPr>
          <w:rStyle w:val="CommentReference"/>
        </w:rPr>
        <w:annotationRef/>
      </w:r>
      <w:r>
        <w:t>Which four?</w:t>
      </w:r>
    </w:p>
  </w:comment>
  <w:comment w:id="81" w:author="Chris Pogue" w:date="2016-09-22T14:12:00Z" w:initials="CEP">
    <w:p w:rsidR="004001FA" w:rsidRDefault="004001FA">
      <w:pPr>
        <w:pStyle w:val="CommentText"/>
      </w:pPr>
      <w:r>
        <w:rPr>
          <w:rStyle w:val="CommentReference"/>
        </w:rPr>
        <w:annotationRef/>
      </w:r>
      <w:r>
        <w:t>This is not a complete thought.</w:t>
      </w:r>
    </w:p>
  </w:comment>
  <w:comment w:id="85" w:author="Chris Pogue" w:date="2016-09-22T14:13:00Z" w:initials="CEP">
    <w:p w:rsidR="00925EE8" w:rsidRDefault="00925EE8">
      <w:pPr>
        <w:pStyle w:val="CommentText"/>
      </w:pPr>
      <w:r>
        <w:rPr>
          <w:rStyle w:val="CommentReference"/>
        </w:rPr>
        <w:annotationRef/>
      </w:r>
      <w:r>
        <w:t>This is not a complete thought.</w:t>
      </w:r>
    </w:p>
  </w:comment>
  <w:comment w:id="91" w:author="Chris Pogue" w:date="2016-09-22T14:15:00Z" w:initials="CEP">
    <w:p w:rsidR="00925EE8" w:rsidRDefault="00925EE8">
      <w:pPr>
        <w:pStyle w:val="CommentText"/>
      </w:pPr>
      <w:r>
        <w:rPr>
          <w:rStyle w:val="CommentReference"/>
        </w:rPr>
        <w:annotationRef/>
      </w:r>
      <w:r>
        <w:t>Passive voice</w:t>
      </w:r>
    </w:p>
  </w:comment>
  <w:comment w:id="93" w:author="Chris Pogue" w:date="2016-09-22T14:16:00Z" w:initials="CEP">
    <w:p w:rsidR="00925EE8" w:rsidRDefault="00925EE8">
      <w:pPr>
        <w:pStyle w:val="CommentText"/>
      </w:pPr>
      <w:r>
        <w:rPr>
          <w:rStyle w:val="CommentReference"/>
        </w:rPr>
        <w:annotationRef/>
      </w:r>
      <w:r>
        <w:t xml:space="preserve">Quoting Beretta?  </w:t>
      </w:r>
    </w:p>
  </w:comment>
  <w:comment w:id="102" w:author="Chris Pogue" w:date="2016-09-22T14:17:00Z" w:initials="CEP">
    <w:p w:rsidR="00925EE8" w:rsidRDefault="00925EE8">
      <w:pPr>
        <w:pStyle w:val="CommentText"/>
      </w:pPr>
      <w:r>
        <w:rPr>
          <w:rStyle w:val="CommentReference"/>
        </w:rPr>
        <w:annotationRef/>
      </w:r>
      <w:r>
        <w:t>You should make it clear that this is your opinion.</w:t>
      </w:r>
    </w:p>
  </w:comment>
  <w:comment w:id="103" w:author="Chris Pogue" w:date="2016-09-22T14:17:00Z" w:initials="CEP">
    <w:p w:rsidR="002B4451" w:rsidRDefault="002B4451">
      <w:pPr>
        <w:pStyle w:val="CommentText"/>
      </w:pPr>
      <w:r>
        <w:rPr>
          <w:rStyle w:val="CommentReference"/>
        </w:rPr>
        <w:annotationRef/>
      </w:r>
      <w:r>
        <w:t>Awkwardly worded.</w:t>
      </w:r>
    </w:p>
  </w:comment>
  <w:comment w:id="105" w:author="Chris Pogue" w:date="2016-09-22T14:18:00Z" w:initials="CEP">
    <w:p w:rsidR="002B4451" w:rsidRDefault="002B4451">
      <w:pPr>
        <w:pStyle w:val="CommentText"/>
      </w:pPr>
      <w:r>
        <w:rPr>
          <w:rStyle w:val="CommentReference"/>
        </w:rPr>
        <w:annotationRef/>
      </w:r>
      <w:r>
        <w:t>Reference?</w:t>
      </w:r>
    </w:p>
  </w:comment>
  <w:comment w:id="106" w:author="Chris Pogue" w:date="2016-09-22T14:18:00Z" w:initials="CEP">
    <w:p w:rsidR="002B4451" w:rsidRDefault="002B4451">
      <w:pPr>
        <w:pStyle w:val="CommentText"/>
      </w:pPr>
      <w:r>
        <w:rPr>
          <w:rStyle w:val="CommentReference"/>
        </w:rPr>
        <w:annotationRef/>
      </w:r>
      <w:r>
        <w:t>Relevance?</w:t>
      </w:r>
    </w:p>
  </w:comment>
  <w:comment w:id="113" w:author="Chris Pogue" w:date="2016-09-22T14:21:00Z" w:initials="CEP">
    <w:p w:rsidR="00F119EC" w:rsidRDefault="00F119EC">
      <w:pPr>
        <w:pStyle w:val="CommentText"/>
      </w:pPr>
      <w:r>
        <w:rPr>
          <w:rStyle w:val="CommentReference"/>
        </w:rPr>
        <w:annotationRef/>
      </w:r>
      <w:r>
        <w:t>Need something a bit more than that I’m afraid.  What is “a lot”?  A million?  A billion?  A trillion?</w:t>
      </w:r>
    </w:p>
  </w:comment>
  <w:comment w:id="114" w:author="Chris Pogue" w:date="2016-09-22T14:22:00Z" w:initials="CEP">
    <w:p w:rsidR="00F119EC" w:rsidRDefault="00F119EC">
      <w:pPr>
        <w:pStyle w:val="CommentText"/>
      </w:pPr>
      <w:r>
        <w:rPr>
          <w:rStyle w:val="CommentReference"/>
        </w:rPr>
        <w:annotationRef/>
      </w:r>
      <w:r>
        <w:t>What is “This”?  Perhaps you could set that up by stating something like, “in reference to mandatory drug sentencing, President Obama said…</w:t>
      </w:r>
    </w:p>
  </w:comment>
  <w:comment w:id="119" w:author="Chris Pogue" w:date="2016-09-22T14:22:00Z" w:initials="CEP">
    <w:p w:rsidR="00986862" w:rsidRDefault="00986862">
      <w:pPr>
        <w:pStyle w:val="CommentText"/>
      </w:pPr>
      <w:r>
        <w:rPr>
          <w:rStyle w:val="CommentReference"/>
        </w:rPr>
        <w:annotationRef/>
      </w:r>
      <w:r>
        <w:t>Colloquialism</w:t>
      </w:r>
    </w:p>
  </w:comment>
  <w:comment w:id="124" w:author="Chris Pogue" w:date="2016-09-22T14:23:00Z" w:initials="CEP">
    <w:p w:rsidR="00986862" w:rsidRDefault="00986862">
      <w:pPr>
        <w:pStyle w:val="CommentText"/>
      </w:pPr>
      <w:r>
        <w:rPr>
          <w:rStyle w:val="CommentReference"/>
        </w:rPr>
        <w:annotationRef/>
      </w:r>
      <w:r>
        <w:t xml:space="preserve">Relevance? </w:t>
      </w:r>
    </w:p>
  </w:comment>
  <w:comment w:id="125" w:author="Chris Pogue" w:date="2016-09-22T14:23:00Z" w:initials="CEP">
    <w:p w:rsidR="00986862" w:rsidRDefault="00986862">
      <w:pPr>
        <w:pStyle w:val="CommentText"/>
      </w:pPr>
      <w:r>
        <w:rPr>
          <w:rStyle w:val="CommentReference"/>
        </w:rPr>
        <w:annotationRef/>
      </w:r>
      <w:r>
        <w:t>Colloquialism</w:t>
      </w:r>
    </w:p>
  </w:comment>
  <w:comment w:id="126" w:author="Chris Pogue" w:date="2016-09-22T14:24:00Z" w:initials="CEP">
    <w:p w:rsidR="00986862" w:rsidRDefault="00986862">
      <w:pPr>
        <w:pStyle w:val="CommentText"/>
      </w:pPr>
      <w:r>
        <w:rPr>
          <w:rStyle w:val="CommentReference"/>
        </w:rPr>
        <w:annotationRef/>
      </w:r>
      <w:r>
        <w:t>Not a complete thought.</w:t>
      </w:r>
    </w:p>
  </w:comment>
  <w:comment w:id="131" w:author="Chris Pogue" w:date="2016-09-22T14:24:00Z" w:initials="CEP">
    <w:p w:rsidR="00986862" w:rsidRDefault="00986862">
      <w:pPr>
        <w:pStyle w:val="CommentText"/>
      </w:pPr>
      <w:r>
        <w:rPr>
          <w:rStyle w:val="CommentReference"/>
        </w:rPr>
        <w:annotationRef/>
      </w:r>
      <w:r>
        <w:t>Maybe what would work again?</w:t>
      </w:r>
    </w:p>
  </w:comment>
  <w:comment w:id="132" w:author="Chris Pogue" w:date="2016-09-22T14:25:00Z" w:initials="CEP">
    <w:p w:rsidR="00986862" w:rsidRDefault="00986862">
      <w:pPr>
        <w:pStyle w:val="CommentText"/>
      </w:pPr>
      <w:r>
        <w:rPr>
          <w:rStyle w:val="CommentReference"/>
        </w:rPr>
        <w:annotationRef/>
      </w:r>
      <w:r>
        <w:t>Not a complete sentence.</w:t>
      </w:r>
    </w:p>
  </w:comment>
  <w:comment w:id="137" w:author="Chris Pogue" w:date="2016-09-22T14:25:00Z" w:initials="CEP">
    <w:p w:rsidR="00986862" w:rsidRDefault="00986862">
      <w:pPr>
        <w:pStyle w:val="CommentText"/>
      </w:pPr>
      <w:r>
        <w:rPr>
          <w:rStyle w:val="CommentReference"/>
        </w:rPr>
        <w:annotationRef/>
      </w:r>
      <w:r>
        <w:t>What is “this”?</w:t>
      </w:r>
    </w:p>
  </w:comment>
  <w:comment w:id="144" w:author="Chris Pogue" w:date="2016-09-22T14:27:00Z" w:initials="CEP">
    <w:p w:rsidR="005F386D" w:rsidRDefault="005F386D">
      <w:pPr>
        <w:pStyle w:val="CommentText"/>
      </w:pPr>
      <w:r>
        <w:rPr>
          <w:rStyle w:val="CommentReference"/>
        </w:rPr>
        <w:annotationRef/>
      </w:r>
      <w:r>
        <w:t xml:space="preserve">Try to avoid using this term.  </w:t>
      </w:r>
    </w:p>
  </w:comment>
  <w:comment w:id="146" w:author="Chris Pogue" w:date="2016-09-22T14:28:00Z" w:initials="CEP">
    <w:p w:rsidR="00156D28" w:rsidRDefault="00156D28">
      <w:pPr>
        <w:pStyle w:val="CommentText"/>
      </w:pPr>
      <w:r>
        <w:rPr>
          <w:rStyle w:val="CommentReference"/>
        </w:rPr>
        <w:annotationRef/>
      </w:r>
      <w:r>
        <w:t>Try to avoid using this term.</w:t>
      </w:r>
    </w:p>
  </w:comment>
  <w:comment w:id="147" w:author="Chris Pogue" w:date="2016-09-22T14:28:00Z" w:initials="CEP">
    <w:p w:rsidR="00156D28" w:rsidRDefault="00156D28">
      <w:pPr>
        <w:pStyle w:val="CommentText"/>
      </w:pPr>
      <w:r>
        <w:rPr>
          <w:rStyle w:val="CommentReference"/>
        </w:rPr>
        <w:annotationRef/>
      </w:r>
      <w:r>
        <w:t>Colloquialism</w:t>
      </w:r>
    </w:p>
  </w:comment>
  <w:comment w:id="160" w:author="Chris Pogue" w:date="2016-09-22T14:20:00Z" w:initials="CEP">
    <w:p w:rsidR="00E17462" w:rsidRDefault="00E17462">
      <w:pPr>
        <w:pStyle w:val="CommentText"/>
      </w:pPr>
      <w:r>
        <w:rPr>
          <w:rStyle w:val="CommentReference"/>
        </w:rPr>
        <w:annotationRef/>
      </w:r>
      <w:r>
        <w:t>You have a good reference list, but I have no way of knowing which citations were made in which areas of your paper.  Going forward, I recommend using footnotes to clearly annotate when you are citing an external work.  Doing so makes it easy for the reader to clearly understand where your references fit into your work.</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551DFE"/>
    <w:multiLevelType w:val="multilevel"/>
    <w:tmpl w:val="7EFCE7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trackRevisions/>
  <w:defaultTabStop w:val="720"/>
  <w:characterSpacingControl w:val="doNotCompress"/>
  <w:compat>
    <w:compatSetting w:name="compatibilityMode" w:uri="http://schemas.microsoft.com/office/word" w:val="14"/>
  </w:compat>
  <w:rsids>
    <w:rsidRoot w:val="00C411C5"/>
    <w:rsid w:val="00156D28"/>
    <w:rsid w:val="002B4451"/>
    <w:rsid w:val="004001FA"/>
    <w:rsid w:val="005F386D"/>
    <w:rsid w:val="00610917"/>
    <w:rsid w:val="00646A41"/>
    <w:rsid w:val="00925EE8"/>
    <w:rsid w:val="00986862"/>
    <w:rsid w:val="009D3BB4"/>
    <w:rsid w:val="009E13CF"/>
    <w:rsid w:val="00C22BEE"/>
    <w:rsid w:val="00C411C5"/>
    <w:rsid w:val="00D408C2"/>
    <w:rsid w:val="00E17462"/>
    <w:rsid w:val="00F11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CommentReference">
    <w:name w:val="annotation reference"/>
    <w:basedOn w:val="DefaultParagraphFont"/>
    <w:uiPriority w:val="99"/>
    <w:semiHidden/>
    <w:unhideWhenUsed/>
    <w:rsid w:val="00646A41"/>
    <w:rPr>
      <w:sz w:val="16"/>
      <w:szCs w:val="16"/>
    </w:rPr>
  </w:style>
  <w:style w:type="paragraph" w:styleId="CommentText">
    <w:name w:val="annotation text"/>
    <w:basedOn w:val="Normal"/>
    <w:link w:val="CommentTextChar"/>
    <w:uiPriority w:val="99"/>
    <w:semiHidden/>
    <w:unhideWhenUsed/>
    <w:rsid w:val="00646A41"/>
    <w:pPr>
      <w:spacing w:line="240" w:lineRule="auto"/>
    </w:pPr>
    <w:rPr>
      <w:sz w:val="20"/>
      <w:szCs w:val="20"/>
    </w:rPr>
  </w:style>
  <w:style w:type="character" w:customStyle="1" w:styleId="CommentTextChar">
    <w:name w:val="Comment Text Char"/>
    <w:basedOn w:val="DefaultParagraphFont"/>
    <w:link w:val="CommentText"/>
    <w:uiPriority w:val="99"/>
    <w:semiHidden/>
    <w:rsid w:val="00646A41"/>
    <w:rPr>
      <w:sz w:val="20"/>
      <w:szCs w:val="20"/>
    </w:rPr>
  </w:style>
  <w:style w:type="paragraph" w:styleId="CommentSubject">
    <w:name w:val="annotation subject"/>
    <w:basedOn w:val="CommentText"/>
    <w:next w:val="CommentText"/>
    <w:link w:val="CommentSubjectChar"/>
    <w:uiPriority w:val="99"/>
    <w:semiHidden/>
    <w:unhideWhenUsed/>
    <w:rsid w:val="00646A41"/>
    <w:rPr>
      <w:b/>
      <w:bCs/>
    </w:rPr>
  </w:style>
  <w:style w:type="character" w:customStyle="1" w:styleId="CommentSubjectChar">
    <w:name w:val="Comment Subject Char"/>
    <w:basedOn w:val="CommentTextChar"/>
    <w:link w:val="CommentSubject"/>
    <w:uiPriority w:val="99"/>
    <w:semiHidden/>
    <w:rsid w:val="00646A41"/>
    <w:rPr>
      <w:b/>
      <w:bCs/>
      <w:sz w:val="20"/>
      <w:szCs w:val="20"/>
    </w:rPr>
  </w:style>
  <w:style w:type="paragraph" w:styleId="BalloonText">
    <w:name w:val="Balloon Text"/>
    <w:basedOn w:val="Normal"/>
    <w:link w:val="BalloonTextChar"/>
    <w:uiPriority w:val="99"/>
    <w:semiHidden/>
    <w:unhideWhenUsed/>
    <w:rsid w:val="00646A4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A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CommentReference">
    <w:name w:val="annotation reference"/>
    <w:basedOn w:val="DefaultParagraphFont"/>
    <w:uiPriority w:val="99"/>
    <w:semiHidden/>
    <w:unhideWhenUsed/>
    <w:rsid w:val="00646A41"/>
    <w:rPr>
      <w:sz w:val="16"/>
      <w:szCs w:val="16"/>
    </w:rPr>
  </w:style>
  <w:style w:type="paragraph" w:styleId="CommentText">
    <w:name w:val="annotation text"/>
    <w:basedOn w:val="Normal"/>
    <w:link w:val="CommentTextChar"/>
    <w:uiPriority w:val="99"/>
    <w:semiHidden/>
    <w:unhideWhenUsed/>
    <w:rsid w:val="00646A41"/>
    <w:pPr>
      <w:spacing w:line="240" w:lineRule="auto"/>
    </w:pPr>
    <w:rPr>
      <w:sz w:val="20"/>
      <w:szCs w:val="20"/>
    </w:rPr>
  </w:style>
  <w:style w:type="character" w:customStyle="1" w:styleId="CommentTextChar">
    <w:name w:val="Comment Text Char"/>
    <w:basedOn w:val="DefaultParagraphFont"/>
    <w:link w:val="CommentText"/>
    <w:uiPriority w:val="99"/>
    <w:semiHidden/>
    <w:rsid w:val="00646A41"/>
    <w:rPr>
      <w:sz w:val="20"/>
      <w:szCs w:val="20"/>
    </w:rPr>
  </w:style>
  <w:style w:type="paragraph" w:styleId="CommentSubject">
    <w:name w:val="annotation subject"/>
    <w:basedOn w:val="CommentText"/>
    <w:next w:val="CommentText"/>
    <w:link w:val="CommentSubjectChar"/>
    <w:uiPriority w:val="99"/>
    <w:semiHidden/>
    <w:unhideWhenUsed/>
    <w:rsid w:val="00646A41"/>
    <w:rPr>
      <w:b/>
      <w:bCs/>
    </w:rPr>
  </w:style>
  <w:style w:type="character" w:customStyle="1" w:styleId="CommentSubjectChar">
    <w:name w:val="Comment Subject Char"/>
    <w:basedOn w:val="CommentTextChar"/>
    <w:link w:val="CommentSubject"/>
    <w:uiPriority w:val="99"/>
    <w:semiHidden/>
    <w:rsid w:val="00646A41"/>
    <w:rPr>
      <w:b/>
      <w:bCs/>
      <w:sz w:val="20"/>
      <w:szCs w:val="20"/>
    </w:rPr>
  </w:style>
  <w:style w:type="paragraph" w:styleId="BalloonText">
    <w:name w:val="Balloon Text"/>
    <w:basedOn w:val="Normal"/>
    <w:link w:val="BalloonTextChar"/>
    <w:uiPriority w:val="99"/>
    <w:semiHidden/>
    <w:unhideWhenUsed/>
    <w:rsid w:val="00646A4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A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6</Pages>
  <Words>2135</Words>
  <Characters>12174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cepogue</dc:creator>
  <cp:lastModifiedBy>Chris Pogue</cp:lastModifiedBy>
  <cp:revision>15</cp:revision>
  <dcterms:created xsi:type="dcterms:W3CDTF">2016-09-22T03:55:00Z</dcterms:created>
  <dcterms:modified xsi:type="dcterms:W3CDTF">2016-09-22T04:31:00Z</dcterms:modified>
</cp:coreProperties>
</file>